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1940" w:rsidRPr="00EE1940" w:rsidRDefault="00EE1940" w:rsidP="00EE1940">
      <w:pPr>
        <w:spacing w:after="0" w:line="240" w:lineRule="auto"/>
        <w:jc w:val="center"/>
        <w:rPr>
          <w:rFonts w:eastAsia="Times New Roman" w:cstheme="minorHAnsi"/>
          <w:sz w:val="40"/>
          <w:szCs w:val="40"/>
          <w:lang w:eastAsia="en-IE"/>
        </w:rPr>
      </w:pPr>
      <w:r w:rsidRPr="00EE1940">
        <w:rPr>
          <w:rFonts w:eastAsia="Times New Roman" w:cstheme="minorHAnsi"/>
          <w:sz w:val="40"/>
          <w:szCs w:val="40"/>
          <w:lang w:eastAsia="en-IE"/>
        </w:rPr>
        <w:t>Sean McAteer</w:t>
      </w:r>
    </w:p>
    <w:p w:rsidR="00EE1940" w:rsidRDefault="00EE1940" w:rsidP="00EE1940">
      <w:pPr>
        <w:spacing w:after="0" w:line="240" w:lineRule="auto"/>
        <w:jc w:val="center"/>
        <w:rPr>
          <w:rFonts w:eastAsia="Times New Roman" w:cstheme="minorHAnsi"/>
          <w:sz w:val="40"/>
          <w:szCs w:val="40"/>
          <w:lang w:eastAsia="en-IE"/>
        </w:rPr>
      </w:pPr>
    </w:p>
    <w:p w:rsidR="00EE1940" w:rsidRPr="00EE1940" w:rsidRDefault="00EE1940" w:rsidP="00EE1940">
      <w:pPr>
        <w:spacing w:after="0" w:line="240" w:lineRule="auto"/>
        <w:jc w:val="center"/>
        <w:rPr>
          <w:rFonts w:eastAsia="Times New Roman" w:cstheme="minorHAnsi"/>
          <w:sz w:val="40"/>
          <w:szCs w:val="40"/>
          <w:lang w:eastAsia="en-IE"/>
        </w:rPr>
      </w:pPr>
    </w:p>
    <w:p w:rsidR="00EE1940" w:rsidRPr="00EE1940" w:rsidRDefault="00EE1940" w:rsidP="00EE1940">
      <w:pPr>
        <w:spacing w:after="0" w:line="240" w:lineRule="auto"/>
        <w:jc w:val="center"/>
        <w:rPr>
          <w:rFonts w:eastAsia="Times New Roman" w:cstheme="minorHAnsi"/>
          <w:sz w:val="40"/>
          <w:szCs w:val="40"/>
          <w:lang w:eastAsia="en-IE"/>
        </w:rPr>
      </w:pPr>
      <w:r w:rsidRPr="00EE1940">
        <w:rPr>
          <w:rFonts w:eastAsia="Times New Roman" w:cstheme="minorHAnsi"/>
          <w:sz w:val="40"/>
          <w:szCs w:val="40"/>
          <w:lang w:eastAsia="en-IE"/>
        </w:rPr>
        <w:t>11000040</w:t>
      </w:r>
    </w:p>
    <w:p w:rsidR="00EE1940" w:rsidRDefault="00EE1940" w:rsidP="00EE1940">
      <w:pPr>
        <w:spacing w:after="0" w:line="240" w:lineRule="auto"/>
        <w:jc w:val="center"/>
        <w:rPr>
          <w:rFonts w:eastAsia="Times New Roman" w:cstheme="minorHAnsi"/>
          <w:sz w:val="40"/>
          <w:szCs w:val="40"/>
          <w:lang w:eastAsia="en-IE"/>
        </w:rPr>
      </w:pPr>
    </w:p>
    <w:p w:rsidR="00EE1940" w:rsidRPr="00EE1940" w:rsidRDefault="00EE1940" w:rsidP="00EE1940">
      <w:pPr>
        <w:spacing w:after="0" w:line="240" w:lineRule="auto"/>
        <w:jc w:val="center"/>
        <w:rPr>
          <w:rFonts w:eastAsia="Times New Roman" w:cstheme="minorHAnsi"/>
          <w:sz w:val="40"/>
          <w:szCs w:val="40"/>
          <w:lang w:eastAsia="en-IE"/>
        </w:rPr>
      </w:pPr>
    </w:p>
    <w:p w:rsidR="00EE1940" w:rsidRPr="00EE1940" w:rsidRDefault="00EE1940" w:rsidP="00EE1940">
      <w:pPr>
        <w:spacing w:after="0" w:line="240" w:lineRule="auto"/>
        <w:jc w:val="center"/>
        <w:rPr>
          <w:rFonts w:eastAsia="Times New Roman" w:cstheme="minorHAnsi"/>
          <w:sz w:val="40"/>
          <w:szCs w:val="40"/>
          <w:lang w:eastAsia="en-IE"/>
        </w:rPr>
      </w:pPr>
      <w:r w:rsidRPr="00EE1940">
        <w:rPr>
          <w:rFonts w:eastAsia="Times New Roman" w:cstheme="minorHAnsi"/>
          <w:sz w:val="40"/>
          <w:szCs w:val="40"/>
          <w:lang w:eastAsia="en-IE"/>
        </w:rPr>
        <w:t>Title of the dissertation</w:t>
      </w:r>
    </w:p>
    <w:p w:rsidR="00EE1940" w:rsidRDefault="00EE1940" w:rsidP="00EE1940">
      <w:pPr>
        <w:spacing w:after="0" w:line="240" w:lineRule="auto"/>
        <w:jc w:val="center"/>
        <w:rPr>
          <w:rFonts w:eastAsia="Times New Roman" w:cstheme="minorHAnsi"/>
          <w:sz w:val="40"/>
          <w:szCs w:val="40"/>
          <w:lang w:eastAsia="en-IE"/>
        </w:rPr>
      </w:pPr>
    </w:p>
    <w:p w:rsidR="00EE1940" w:rsidRPr="00EE1940" w:rsidRDefault="00EE1940" w:rsidP="00EE1940">
      <w:pPr>
        <w:spacing w:after="0" w:line="240" w:lineRule="auto"/>
        <w:jc w:val="center"/>
        <w:rPr>
          <w:rFonts w:eastAsia="Times New Roman" w:cstheme="minorHAnsi"/>
          <w:sz w:val="40"/>
          <w:szCs w:val="40"/>
          <w:lang w:eastAsia="en-IE"/>
        </w:rPr>
      </w:pPr>
    </w:p>
    <w:p w:rsidR="00EE1940" w:rsidRDefault="00EE1940" w:rsidP="00EE1940">
      <w:pPr>
        <w:spacing w:after="0" w:line="240" w:lineRule="auto"/>
        <w:jc w:val="center"/>
        <w:rPr>
          <w:rFonts w:eastAsia="Times New Roman" w:cstheme="minorHAnsi"/>
          <w:sz w:val="40"/>
          <w:szCs w:val="40"/>
          <w:lang w:eastAsia="en-IE"/>
        </w:rPr>
      </w:pPr>
      <w:r w:rsidRPr="00EE1940">
        <w:rPr>
          <w:rFonts w:eastAsia="Times New Roman" w:cstheme="minorHAnsi"/>
          <w:sz w:val="40"/>
          <w:szCs w:val="40"/>
          <w:lang w:eastAsia="en-IE"/>
        </w:rPr>
        <w:t>Date of submission</w:t>
      </w:r>
    </w:p>
    <w:p w:rsidR="00EE1940" w:rsidRPr="00EE1940" w:rsidRDefault="00EE1940" w:rsidP="00EE1940">
      <w:pPr>
        <w:spacing w:after="0" w:line="240" w:lineRule="auto"/>
        <w:jc w:val="center"/>
        <w:rPr>
          <w:rFonts w:eastAsia="Times New Roman" w:cstheme="minorHAnsi"/>
          <w:sz w:val="40"/>
          <w:szCs w:val="40"/>
          <w:lang w:eastAsia="en-IE"/>
        </w:rPr>
      </w:pPr>
    </w:p>
    <w:p w:rsidR="00EE1940" w:rsidRDefault="00EE1940" w:rsidP="00EE1940">
      <w:pPr>
        <w:spacing w:after="0" w:line="240" w:lineRule="auto"/>
        <w:rPr>
          <w:rFonts w:eastAsia="Times New Roman" w:cstheme="minorHAnsi"/>
          <w:sz w:val="24"/>
          <w:szCs w:val="24"/>
          <w:lang w:eastAsia="en-IE"/>
        </w:rPr>
      </w:pPr>
    </w:p>
    <w:p w:rsidR="00EE1940" w:rsidRPr="00EE1940" w:rsidRDefault="00EE1940" w:rsidP="00EE1940">
      <w:pPr>
        <w:spacing w:after="0" w:line="240" w:lineRule="auto"/>
        <w:rPr>
          <w:rFonts w:eastAsia="Times New Roman" w:cstheme="minorHAnsi"/>
          <w:sz w:val="24"/>
          <w:szCs w:val="24"/>
          <w:lang w:eastAsia="en-IE"/>
        </w:rPr>
      </w:pPr>
      <w:r w:rsidRPr="00EE1940">
        <w:rPr>
          <w:rFonts w:eastAsia="Times New Roman" w:cstheme="minorHAnsi"/>
          <w:sz w:val="24"/>
          <w:szCs w:val="24"/>
          <w:lang w:eastAsia="en-IE"/>
        </w:rPr>
        <w:t xml:space="preserve">I declare that this project is, excepting appropriately referenced and quoted material, </w:t>
      </w:r>
    </w:p>
    <w:p w:rsidR="00EE1940" w:rsidRPr="00EE1940" w:rsidRDefault="00EE1940" w:rsidP="00EE1940">
      <w:pPr>
        <w:spacing w:after="0" w:line="240" w:lineRule="auto"/>
        <w:rPr>
          <w:rFonts w:eastAsia="Times New Roman" w:cstheme="minorHAnsi"/>
          <w:sz w:val="24"/>
          <w:szCs w:val="24"/>
          <w:lang w:eastAsia="en-IE"/>
        </w:rPr>
      </w:pPr>
      <w:r w:rsidRPr="00EE1940">
        <w:rPr>
          <w:rFonts w:eastAsia="Times New Roman" w:cstheme="minorHAnsi"/>
          <w:sz w:val="24"/>
          <w:szCs w:val="24"/>
          <w:lang w:eastAsia="en-IE"/>
        </w:rPr>
        <w:t xml:space="preserve">entirely my own work. </w:t>
      </w:r>
    </w:p>
    <w:p w:rsidR="00EE1940" w:rsidRPr="00EE1940" w:rsidRDefault="00EE1940" w:rsidP="00EE1940">
      <w:pPr>
        <w:spacing w:after="0" w:line="240" w:lineRule="auto"/>
        <w:rPr>
          <w:rFonts w:eastAsia="Times New Roman" w:cstheme="minorHAnsi"/>
          <w:sz w:val="24"/>
          <w:szCs w:val="24"/>
          <w:lang w:eastAsia="en-IE"/>
        </w:rPr>
      </w:pPr>
      <w:r w:rsidRPr="00EE1940">
        <w:rPr>
          <w:rFonts w:eastAsia="Times New Roman" w:cstheme="minorHAnsi"/>
          <w:sz w:val="24"/>
          <w:szCs w:val="24"/>
          <w:lang w:eastAsia="en-IE"/>
        </w:rPr>
        <w:t>Signed: _________________________________________Date: _</w:t>
      </w:r>
    </w:p>
    <w:p w:rsidR="00EE1940" w:rsidRPr="00EE1940" w:rsidRDefault="00EE1940" w:rsidP="00EE1940">
      <w:pPr>
        <w:rPr>
          <w:rFonts w:cstheme="minorHAnsi"/>
          <w:sz w:val="24"/>
          <w:szCs w:val="24"/>
        </w:rPr>
      </w:pPr>
    </w:p>
    <w:p w:rsidR="00EE1940" w:rsidRDefault="00EE1940" w:rsidP="00EE1940">
      <w:pPr>
        <w:rPr>
          <w:sz w:val="24"/>
          <w:szCs w:val="24"/>
        </w:rPr>
      </w:pPr>
    </w:p>
    <w:p w:rsidR="00EE1940" w:rsidRDefault="00EE1940" w:rsidP="00EE1940">
      <w:pPr>
        <w:rPr>
          <w:sz w:val="24"/>
          <w:szCs w:val="24"/>
        </w:rPr>
      </w:pPr>
    </w:p>
    <w:p w:rsidR="00EE1940" w:rsidRDefault="00EE1940" w:rsidP="00EE1940">
      <w:pPr>
        <w:rPr>
          <w:sz w:val="24"/>
          <w:szCs w:val="24"/>
        </w:rPr>
      </w:pPr>
    </w:p>
    <w:p w:rsidR="00EE1940" w:rsidRDefault="00EE1940" w:rsidP="00EE1940">
      <w:pPr>
        <w:rPr>
          <w:sz w:val="24"/>
          <w:szCs w:val="24"/>
        </w:rPr>
      </w:pPr>
    </w:p>
    <w:p w:rsidR="00EE1940" w:rsidRDefault="00EE1940" w:rsidP="00EE1940">
      <w:pPr>
        <w:rPr>
          <w:sz w:val="24"/>
          <w:szCs w:val="24"/>
        </w:rPr>
      </w:pPr>
    </w:p>
    <w:p w:rsidR="00C85941" w:rsidRDefault="00C85941" w:rsidP="00EE1940">
      <w:pPr>
        <w:rPr>
          <w:sz w:val="24"/>
          <w:szCs w:val="24"/>
        </w:rPr>
      </w:pPr>
    </w:p>
    <w:p w:rsidR="00C85941" w:rsidRDefault="00C85941" w:rsidP="00EE1940">
      <w:pPr>
        <w:rPr>
          <w:sz w:val="24"/>
          <w:szCs w:val="24"/>
        </w:rPr>
      </w:pPr>
    </w:p>
    <w:p w:rsidR="00C85941" w:rsidRDefault="00C85941" w:rsidP="00EE1940">
      <w:pPr>
        <w:rPr>
          <w:sz w:val="24"/>
          <w:szCs w:val="24"/>
        </w:rPr>
      </w:pPr>
    </w:p>
    <w:p w:rsidR="00C85941" w:rsidRDefault="00C85941" w:rsidP="00EE1940">
      <w:pPr>
        <w:rPr>
          <w:sz w:val="24"/>
          <w:szCs w:val="24"/>
        </w:rPr>
      </w:pPr>
    </w:p>
    <w:p w:rsidR="00C85941" w:rsidRDefault="00C85941" w:rsidP="00EE1940">
      <w:pPr>
        <w:rPr>
          <w:sz w:val="24"/>
          <w:szCs w:val="24"/>
        </w:rPr>
      </w:pPr>
    </w:p>
    <w:p w:rsidR="00C85941" w:rsidRDefault="00C85941" w:rsidP="00EE1940">
      <w:pPr>
        <w:rPr>
          <w:sz w:val="24"/>
          <w:szCs w:val="24"/>
        </w:rPr>
      </w:pPr>
    </w:p>
    <w:p w:rsidR="00C85941" w:rsidRDefault="00C85941" w:rsidP="00EE1940">
      <w:pPr>
        <w:rPr>
          <w:sz w:val="24"/>
          <w:szCs w:val="24"/>
        </w:rPr>
      </w:pPr>
    </w:p>
    <w:p w:rsidR="00C85941" w:rsidRDefault="00C85941" w:rsidP="00EE1940">
      <w:pPr>
        <w:rPr>
          <w:sz w:val="24"/>
          <w:szCs w:val="24"/>
        </w:rPr>
      </w:pPr>
    </w:p>
    <w:p w:rsidR="00C85941" w:rsidRDefault="00E42768" w:rsidP="00EE1940">
      <w:pPr>
        <w:rPr>
          <w:sz w:val="24"/>
          <w:szCs w:val="24"/>
        </w:rPr>
      </w:pPr>
      <w:r w:rsidRPr="00E42768">
        <w:rPr>
          <w:sz w:val="24"/>
          <w:szCs w:val="24"/>
        </w:rPr>
        <w:lastRenderedPageBreak/>
        <w:t>Acknowledgements</w:t>
      </w:r>
      <w:r w:rsidR="00D7713C">
        <w:rPr>
          <w:sz w:val="24"/>
          <w:szCs w:val="24"/>
        </w:rPr>
        <w:t>.</w:t>
      </w:r>
    </w:p>
    <w:p w:rsidR="00E42768" w:rsidRPr="00D7713C" w:rsidRDefault="00D7713C" w:rsidP="00EE1940">
      <w:pPr>
        <w:rPr>
          <w:sz w:val="24"/>
          <w:szCs w:val="24"/>
        </w:rPr>
      </w:pPr>
      <w:r w:rsidRPr="00D7713C">
        <w:rPr>
          <w:bCs/>
          <w:sz w:val="24"/>
          <w:szCs w:val="24"/>
        </w:rPr>
        <w:t xml:space="preserve">"I dedicate this </w:t>
      </w:r>
      <w:r>
        <w:rPr>
          <w:bCs/>
          <w:sz w:val="24"/>
          <w:szCs w:val="24"/>
        </w:rPr>
        <w:t>research</w:t>
      </w:r>
      <w:r w:rsidRPr="00D7713C">
        <w:rPr>
          <w:bCs/>
          <w:sz w:val="24"/>
          <w:szCs w:val="24"/>
        </w:rPr>
        <w:t xml:space="preserve"> to </w:t>
      </w:r>
      <w:r w:rsidR="00854CF6">
        <w:rPr>
          <w:bCs/>
          <w:sz w:val="24"/>
          <w:szCs w:val="24"/>
        </w:rPr>
        <w:t>Donald Trump</w:t>
      </w:r>
      <w:r w:rsidRPr="00D7713C">
        <w:rPr>
          <w:bCs/>
          <w:sz w:val="24"/>
          <w:szCs w:val="24"/>
        </w:rPr>
        <w:t xml:space="preserve">, Commander-in-Chief, whose impressive career advancement despite remedial language skills </w:t>
      </w:r>
      <w:r w:rsidR="00854CF6">
        <w:rPr>
          <w:bCs/>
          <w:sz w:val="24"/>
          <w:szCs w:val="24"/>
        </w:rPr>
        <w:t xml:space="preserve">and a tenuous grasp on reality </w:t>
      </w:r>
      <w:r w:rsidRPr="00D7713C">
        <w:rPr>
          <w:bCs/>
          <w:sz w:val="24"/>
          <w:szCs w:val="24"/>
        </w:rPr>
        <w:t>inspired me to believe that I was capable of authoring a</w:t>
      </w:r>
      <w:r>
        <w:rPr>
          <w:bCs/>
          <w:sz w:val="24"/>
          <w:szCs w:val="24"/>
        </w:rPr>
        <w:t xml:space="preserve"> research paper</w:t>
      </w:r>
      <w:r w:rsidRPr="00D7713C">
        <w:rPr>
          <w:bCs/>
          <w:sz w:val="24"/>
          <w:szCs w:val="24"/>
        </w:rPr>
        <w:t>".</w:t>
      </w:r>
    </w:p>
    <w:p w:rsidR="00E42768" w:rsidRDefault="00E42768" w:rsidP="00EE1940">
      <w:pPr>
        <w:rPr>
          <w:sz w:val="24"/>
          <w:szCs w:val="24"/>
        </w:rPr>
      </w:pPr>
    </w:p>
    <w:p w:rsidR="00E42768" w:rsidRDefault="00E42768" w:rsidP="00EE1940">
      <w:pPr>
        <w:rPr>
          <w:sz w:val="24"/>
          <w:szCs w:val="24"/>
        </w:rPr>
      </w:pPr>
    </w:p>
    <w:p w:rsidR="00E42768" w:rsidRDefault="00E42768" w:rsidP="00EE1940">
      <w:pPr>
        <w:rPr>
          <w:sz w:val="24"/>
          <w:szCs w:val="24"/>
        </w:rPr>
      </w:pPr>
    </w:p>
    <w:p w:rsidR="00E42768" w:rsidRDefault="00E42768" w:rsidP="00EE1940">
      <w:pPr>
        <w:rPr>
          <w:sz w:val="24"/>
          <w:szCs w:val="24"/>
        </w:rPr>
      </w:pPr>
    </w:p>
    <w:p w:rsidR="00E42768" w:rsidRDefault="00E42768" w:rsidP="00EE1940">
      <w:pPr>
        <w:rPr>
          <w:sz w:val="24"/>
          <w:szCs w:val="24"/>
        </w:rPr>
      </w:pPr>
    </w:p>
    <w:p w:rsidR="00E42768" w:rsidRDefault="00E42768" w:rsidP="00EE1940">
      <w:pPr>
        <w:rPr>
          <w:sz w:val="24"/>
          <w:szCs w:val="24"/>
        </w:rPr>
      </w:pPr>
    </w:p>
    <w:p w:rsidR="00E42768" w:rsidRDefault="00E42768" w:rsidP="00EE1940">
      <w:pPr>
        <w:rPr>
          <w:sz w:val="24"/>
          <w:szCs w:val="24"/>
        </w:rPr>
      </w:pPr>
    </w:p>
    <w:p w:rsidR="00E42768" w:rsidRDefault="00E42768" w:rsidP="00EE1940">
      <w:pPr>
        <w:rPr>
          <w:sz w:val="24"/>
          <w:szCs w:val="24"/>
        </w:rPr>
      </w:pPr>
    </w:p>
    <w:p w:rsidR="00E42768" w:rsidRDefault="00E42768" w:rsidP="00EE1940">
      <w:pPr>
        <w:rPr>
          <w:sz w:val="24"/>
          <w:szCs w:val="24"/>
        </w:rPr>
      </w:pPr>
    </w:p>
    <w:p w:rsidR="00E42768" w:rsidRDefault="00E42768" w:rsidP="00EE1940">
      <w:pPr>
        <w:rPr>
          <w:sz w:val="24"/>
          <w:szCs w:val="24"/>
        </w:rPr>
      </w:pPr>
    </w:p>
    <w:p w:rsidR="00E42768" w:rsidRDefault="00E42768" w:rsidP="00EE1940">
      <w:pPr>
        <w:rPr>
          <w:sz w:val="24"/>
          <w:szCs w:val="24"/>
        </w:rPr>
      </w:pPr>
    </w:p>
    <w:p w:rsidR="00E42768" w:rsidRDefault="00E42768" w:rsidP="00EE1940">
      <w:pPr>
        <w:rPr>
          <w:sz w:val="24"/>
          <w:szCs w:val="24"/>
        </w:rPr>
      </w:pPr>
    </w:p>
    <w:p w:rsidR="00E42768" w:rsidRDefault="00E42768" w:rsidP="00EE1940">
      <w:pPr>
        <w:rPr>
          <w:sz w:val="24"/>
          <w:szCs w:val="24"/>
        </w:rPr>
      </w:pPr>
    </w:p>
    <w:p w:rsidR="00E42768" w:rsidRDefault="00E42768" w:rsidP="00EE1940">
      <w:pPr>
        <w:rPr>
          <w:sz w:val="24"/>
          <w:szCs w:val="24"/>
        </w:rPr>
      </w:pPr>
    </w:p>
    <w:p w:rsidR="00E42768" w:rsidRDefault="00E42768" w:rsidP="00EE1940">
      <w:pPr>
        <w:rPr>
          <w:sz w:val="24"/>
          <w:szCs w:val="24"/>
        </w:rPr>
      </w:pPr>
    </w:p>
    <w:p w:rsidR="00E42768" w:rsidRDefault="00E42768" w:rsidP="00EE1940">
      <w:pPr>
        <w:rPr>
          <w:sz w:val="24"/>
          <w:szCs w:val="24"/>
        </w:rPr>
      </w:pPr>
    </w:p>
    <w:p w:rsidR="00E42768" w:rsidRDefault="00E42768" w:rsidP="00EE1940">
      <w:pPr>
        <w:rPr>
          <w:sz w:val="24"/>
          <w:szCs w:val="24"/>
        </w:rPr>
      </w:pPr>
    </w:p>
    <w:p w:rsidR="00E42768" w:rsidRDefault="00E42768" w:rsidP="00EE1940">
      <w:pPr>
        <w:rPr>
          <w:sz w:val="24"/>
          <w:szCs w:val="24"/>
        </w:rPr>
      </w:pPr>
    </w:p>
    <w:p w:rsidR="00E42768" w:rsidRDefault="00E42768" w:rsidP="00EE1940">
      <w:pPr>
        <w:rPr>
          <w:sz w:val="24"/>
          <w:szCs w:val="24"/>
        </w:rPr>
      </w:pPr>
    </w:p>
    <w:p w:rsidR="00E42768" w:rsidRDefault="00E42768" w:rsidP="00EE1940">
      <w:pPr>
        <w:rPr>
          <w:sz w:val="24"/>
          <w:szCs w:val="24"/>
        </w:rPr>
      </w:pPr>
    </w:p>
    <w:p w:rsidR="00E42768" w:rsidRDefault="00E42768" w:rsidP="00EE1940">
      <w:pPr>
        <w:rPr>
          <w:sz w:val="24"/>
          <w:szCs w:val="24"/>
        </w:rPr>
      </w:pPr>
    </w:p>
    <w:p w:rsidR="00E42768" w:rsidRDefault="00E42768" w:rsidP="00EE1940">
      <w:pPr>
        <w:rPr>
          <w:sz w:val="24"/>
          <w:szCs w:val="24"/>
        </w:rPr>
      </w:pPr>
    </w:p>
    <w:p w:rsidR="00E42768" w:rsidRDefault="00E42768" w:rsidP="00EE1940">
      <w:pPr>
        <w:rPr>
          <w:sz w:val="24"/>
          <w:szCs w:val="24"/>
        </w:rPr>
      </w:pPr>
    </w:p>
    <w:p w:rsidR="00E42768" w:rsidRPr="00CB1CEF" w:rsidRDefault="00E42768" w:rsidP="00E42768">
      <w:pPr>
        <w:rPr>
          <w:b/>
          <w:sz w:val="40"/>
          <w:szCs w:val="40"/>
          <w:u w:val="single"/>
        </w:rPr>
      </w:pPr>
      <w:r w:rsidRPr="00CB1CEF">
        <w:rPr>
          <w:b/>
          <w:sz w:val="40"/>
          <w:szCs w:val="40"/>
          <w:u w:val="single"/>
        </w:rPr>
        <w:lastRenderedPageBreak/>
        <w:t>Table of Contents:</w:t>
      </w:r>
    </w:p>
    <w:sdt>
      <w:sdtPr>
        <w:rPr>
          <w:rFonts w:asciiTheme="minorHAnsi" w:eastAsiaTheme="minorHAnsi" w:hAnsiTheme="minorHAnsi" w:cstheme="minorBidi"/>
          <w:b w:val="0"/>
          <w:bCs w:val="0"/>
          <w:color w:val="auto"/>
          <w:sz w:val="22"/>
          <w:szCs w:val="22"/>
          <w:lang w:val="en-IE"/>
        </w:rPr>
        <w:id w:val="27840706"/>
        <w:docPartObj>
          <w:docPartGallery w:val="Table of Contents"/>
          <w:docPartUnique/>
        </w:docPartObj>
      </w:sdtPr>
      <w:sdtContent>
        <w:p w:rsidR="00AA0207" w:rsidRDefault="00AA0207">
          <w:pPr>
            <w:pStyle w:val="TOCHeading"/>
          </w:pPr>
          <w:r>
            <w:t>Contents</w:t>
          </w:r>
        </w:p>
        <w:p w:rsidR="00F3620D" w:rsidRPr="00F3620D" w:rsidRDefault="00795307">
          <w:pPr>
            <w:pStyle w:val="TOC1"/>
            <w:tabs>
              <w:tab w:val="right" w:leader="dot" w:pos="9016"/>
            </w:tabs>
            <w:rPr>
              <w:rFonts w:eastAsiaTheme="minorEastAsia"/>
              <w:noProof/>
              <w:sz w:val="24"/>
              <w:szCs w:val="24"/>
              <w:lang w:eastAsia="en-IE"/>
            </w:rPr>
          </w:pPr>
          <w:r w:rsidRPr="00DF7137">
            <w:rPr>
              <w:sz w:val="24"/>
              <w:szCs w:val="24"/>
            </w:rPr>
            <w:fldChar w:fldCharType="begin"/>
          </w:r>
          <w:r w:rsidR="00AA0207" w:rsidRPr="00DF7137">
            <w:rPr>
              <w:sz w:val="24"/>
              <w:szCs w:val="24"/>
            </w:rPr>
            <w:instrText xml:space="preserve"> TOC \o "1-3" \h \z \u </w:instrText>
          </w:r>
          <w:r w:rsidRPr="00DF7137">
            <w:rPr>
              <w:sz w:val="24"/>
              <w:szCs w:val="24"/>
            </w:rPr>
            <w:fldChar w:fldCharType="separate"/>
          </w:r>
          <w:hyperlink w:anchor="_Toc507606096" w:history="1">
            <w:r w:rsidR="00F3620D" w:rsidRPr="00F3620D">
              <w:rPr>
                <w:rStyle w:val="Hyperlink"/>
                <w:noProof/>
                <w:sz w:val="24"/>
                <w:szCs w:val="24"/>
              </w:rPr>
              <w:t>Abstract</w:t>
            </w:r>
            <w:r w:rsidR="00F3620D" w:rsidRPr="00F3620D">
              <w:rPr>
                <w:noProof/>
                <w:webHidden/>
                <w:sz w:val="24"/>
                <w:szCs w:val="24"/>
              </w:rPr>
              <w:tab/>
            </w:r>
            <w:r w:rsidRPr="00F3620D">
              <w:rPr>
                <w:noProof/>
                <w:webHidden/>
                <w:sz w:val="24"/>
                <w:szCs w:val="24"/>
              </w:rPr>
              <w:fldChar w:fldCharType="begin"/>
            </w:r>
            <w:r w:rsidR="00F3620D" w:rsidRPr="00F3620D">
              <w:rPr>
                <w:noProof/>
                <w:webHidden/>
                <w:sz w:val="24"/>
                <w:szCs w:val="24"/>
              </w:rPr>
              <w:instrText xml:space="preserve"> PAGEREF _Toc507606096 \h </w:instrText>
            </w:r>
            <w:r w:rsidRPr="00F3620D">
              <w:rPr>
                <w:noProof/>
                <w:webHidden/>
                <w:sz w:val="24"/>
                <w:szCs w:val="24"/>
              </w:rPr>
            </w:r>
            <w:r w:rsidRPr="00F3620D">
              <w:rPr>
                <w:noProof/>
                <w:webHidden/>
                <w:sz w:val="24"/>
                <w:szCs w:val="24"/>
              </w:rPr>
              <w:fldChar w:fldCharType="separate"/>
            </w:r>
            <w:r w:rsidR="00040A6D">
              <w:rPr>
                <w:noProof/>
                <w:webHidden/>
                <w:sz w:val="24"/>
                <w:szCs w:val="24"/>
              </w:rPr>
              <w:t>4</w:t>
            </w:r>
            <w:r w:rsidRPr="00F3620D">
              <w:rPr>
                <w:noProof/>
                <w:webHidden/>
                <w:sz w:val="24"/>
                <w:szCs w:val="24"/>
              </w:rPr>
              <w:fldChar w:fldCharType="end"/>
            </w:r>
          </w:hyperlink>
        </w:p>
        <w:p w:rsidR="00F3620D" w:rsidRPr="00F3620D" w:rsidRDefault="00795307">
          <w:pPr>
            <w:pStyle w:val="TOC1"/>
            <w:tabs>
              <w:tab w:val="right" w:leader="dot" w:pos="9016"/>
            </w:tabs>
            <w:rPr>
              <w:rFonts w:eastAsiaTheme="minorEastAsia"/>
              <w:noProof/>
              <w:sz w:val="24"/>
              <w:szCs w:val="24"/>
              <w:lang w:eastAsia="en-IE"/>
            </w:rPr>
          </w:pPr>
          <w:hyperlink w:anchor="_Toc507606097" w:history="1">
            <w:r w:rsidR="00F3620D" w:rsidRPr="00F3620D">
              <w:rPr>
                <w:rStyle w:val="Hyperlink"/>
                <w:noProof/>
                <w:sz w:val="24"/>
                <w:szCs w:val="24"/>
              </w:rPr>
              <w:t>Introduction.</w:t>
            </w:r>
            <w:r w:rsidR="00F3620D" w:rsidRPr="00F3620D">
              <w:rPr>
                <w:noProof/>
                <w:webHidden/>
                <w:sz w:val="24"/>
                <w:szCs w:val="24"/>
              </w:rPr>
              <w:tab/>
            </w:r>
            <w:r w:rsidRPr="00F3620D">
              <w:rPr>
                <w:noProof/>
                <w:webHidden/>
                <w:sz w:val="24"/>
                <w:szCs w:val="24"/>
              </w:rPr>
              <w:fldChar w:fldCharType="begin"/>
            </w:r>
            <w:r w:rsidR="00F3620D" w:rsidRPr="00F3620D">
              <w:rPr>
                <w:noProof/>
                <w:webHidden/>
                <w:sz w:val="24"/>
                <w:szCs w:val="24"/>
              </w:rPr>
              <w:instrText xml:space="preserve"> PAGEREF _Toc507606097 \h </w:instrText>
            </w:r>
            <w:r w:rsidRPr="00F3620D">
              <w:rPr>
                <w:noProof/>
                <w:webHidden/>
                <w:sz w:val="24"/>
                <w:szCs w:val="24"/>
              </w:rPr>
            </w:r>
            <w:r w:rsidRPr="00F3620D">
              <w:rPr>
                <w:noProof/>
                <w:webHidden/>
                <w:sz w:val="24"/>
                <w:szCs w:val="24"/>
              </w:rPr>
              <w:fldChar w:fldCharType="separate"/>
            </w:r>
            <w:r w:rsidR="00040A6D">
              <w:rPr>
                <w:noProof/>
                <w:webHidden/>
                <w:sz w:val="24"/>
                <w:szCs w:val="24"/>
              </w:rPr>
              <w:t>4</w:t>
            </w:r>
            <w:r w:rsidRPr="00F3620D">
              <w:rPr>
                <w:noProof/>
                <w:webHidden/>
                <w:sz w:val="24"/>
                <w:szCs w:val="24"/>
              </w:rPr>
              <w:fldChar w:fldCharType="end"/>
            </w:r>
          </w:hyperlink>
        </w:p>
        <w:p w:rsidR="00F3620D" w:rsidRPr="00F3620D" w:rsidRDefault="00795307">
          <w:pPr>
            <w:pStyle w:val="TOC1"/>
            <w:tabs>
              <w:tab w:val="right" w:leader="dot" w:pos="9016"/>
            </w:tabs>
            <w:rPr>
              <w:rFonts w:eastAsiaTheme="minorEastAsia"/>
              <w:noProof/>
              <w:sz w:val="24"/>
              <w:szCs w:val="24"/>
              <w:lang w:eastAsia="en-IE"/>
            </w:rPr>
          </w:pPr>
          <w:hyperlink w:anchor="_Toc507606098" w:history="1">
            <w:r w:rsidR="00F3620D" w:rsidRPr="00F3620D">
              <w:rPr>
                <w:rStyle w:val="Hyperlink"/>
                <w:noProof/>
                <w:sz w:val="24"/>
                <w:szCs w:val="24"/>
              </w:rPr>
              <w:t>Literature review</w:t>
            </w:r>
            <w:r w:rsidR="00F3620D" w:rsidRPr="00F3620D">
              <w:rPr>
                <w:noProof/>
                <w:webHidden/>
                <w:sz w:val="24"/>
                <w:szCs w:val="24"/>
              </w:rPr>
              <w:tab/>
            </w:r>
            <w:r w:rsidRPr="00F3620D">
              <w:rPr>
                <w:noProof/>
                <w:webHidden/>
                <w:sz w:val="24"/>
                <w:szCs w:val="24"/>
              </w:rPr>
              <w:fldChar w:fldCharType="begin"/>
            </w:r>
            <w:r w:rsidR="00F3620D" w:rsidRPr="00F3620D">
              <w:rPr>
                <w:noProof/>
                <w:webHidden/>
                <w:sz w:val="24"/>
                <w:szCs w:val="24"/>
              </w:rPr>
              <w:instrText xml:space="preserve"> PAGEREF _Toc507606098 \h </w:instrText>
            </w:r>
            <w:r w:rsidRPr="00F3620D">
              <w:rPr>
                <w:noProof/>
                <w:webHidden/>
                <w:sz w:val="24"/>
                <w:szCs w:val="24"/>
              </w:rPr>
            </w:r>
            <w:r w:rsidRPr="00F3620D">
              <w:rPr>
                <w:noProof/>
                <w:webHidden/>
                <w:sz w:val="24"/>
                <w:szCs w:val="24"/>
              </w:rPr>
              <w:fldChar w:fldCharType="separate"/>
            </w:r>
            <w:r w:rsidR="00040A6D">
              <w:rPr>
                <w:noProof/>
                <w:webHidden/>
                <w:sz w:val="24"/>
                <w:szCs w:val="24"/>
              </w:rPr>
              <w:t>5</w:t>
            </w:r>
            <w:r w:rsidRPr="00F3620D">
              <w:rPr>
                <w:noProof/>
                <w:webHidden/>
                <w:sz w:val="24"/>
                <w:szCs w:val="24"/>
              </w:rPr>
              <w:fldChar w:fldCharType="end"/>
            </w:r>
          </w:hyperlink>
        </w:p>
        <w:p w:rsidR="00F3620D" w:rsidRPr="00F3620D" w:rsidRDefault="00795307">
          <w:pPr>
            <w:pStyle w:val="TOC2"/>
            <w:tabs>
              <w:tab w:val="right" w:leader="dot" w:pos="9016"/>
            </w:tabs>
            <w:rPr>
              <w:rFonts w:eastAsiaTheme="minorEastAsia"/>
              <w:noProof/>
              <w:sz w:val="24"/>
              <w:szCs w:val="24"/>
              <w:lang w:eastAsia="en-IE"/>
            </w:rPr>
          </w:pPr>
          <w:hyperlink w:anchor="_Toc507606099" w:history="1">
            <w:r w:rsidR="00F3620D" w:rsidRPr="00F3620D">
              <w:rPr>
                <w:rStyle w:val="Hyperlink"/>
                <w:noProof/>
                <w:sz w:val="24"/>
                <w:szCs w:val="24"/>
              </w:rPr>
              <w:t>Sports and Twitter</w:t>
            </w:r>
            <w:r w:rsidR="00F3620D" w:rsidRPr="00F3620D">
              <w:rPr>
                <w:noProof/>
                <w:webHidden/>
                <w:sz w:val="24"/>
                <w:szCs w:val="24"/>
              </w:rPr>
              <w:tab/>
            </w:r>
            <w:r w:rsidRPr="00F3620D">
              <w:rPr>
                <w:noProof/>
                <w:webHidden/>
                <w:sz w:val="24"/>
                <w:szCs w:val="24"/>
              </w:rPr>
              <w:fldChar w:fldCharType="begin"/>
            </w:r>
            <w:r w:rsidR="00F3620D" w:rsidRPr="00F3620D">
              <w:rPr>
                <w:noProof/>
                <w:webHidden/>
                <w:sz w:val="24"/>
                <w:szCs w:val="24"/>
              </w:rPr>
              <w:instrText xml:space="preserve"> PAGEREF _Toc507606099 \h </w:instrText>
            </w:r>
            <w:r w:rsidRPr="00F3620D">
              <w:rPr>
                <w:noProof/>
                <w:webHidden/>
                <w:sz w:val="24"/>
                <w:szCs w:val="24"/>
              </w:rPr>
            </w:r>
            <w:r w:rsidRPr="00F3620D">
              <w:rPr>
                <w:noProof/>
                <w:webHidden/>
                <w:sz w:val="24"/>
                <w:szCs w:val="24"/>
              </w:rPr>
              <w:fldChar w:fldCharType="separate"/>
            </w:r>
            <w:r w:rsidR="00040A6D">
              <w:rPr>
                <w:noProof/>
                <w:webHidden/>
                <w:sz w:val="24"/>
                <w:szCs w:val="24"/>
              </w:rPr>
              <w:t>5</w:t>
            </w:r>
            <w:r w:rsidRPr="00F3620D">
              <w:rPr>
                <w:noProof/>
                <w:webHidden/>
                <w:sz w:val="24"/>
                <w:szCs w:val="24"/>
              </w:rPr>
              <w:fldChar w:fldCharType="end"/>
            </w:r>
          </w:hyperlink>
        </w:p>
        <w:p w:rsidR="00F3620D" w:rsidRPr="00F3620D" w:rsidRDefault="00795307">
          <w:pPr>
            <w:pStyle w:val="TOC2"/>
            <w:tabs>
              <w:tab w:val="right" w:leader="dot" w:pos="9016"/>
            </w:tabs>
            <w:rPr>
              <w:rFonts w:eastAsiaTheme="minorEastAsia"/>
              <w:noProof/>
              <w:sz w:val="24"/>
              <w:szCs w:val="24"/>
              <w:lang w:eastAsia="en-IE"/>
            </w:rPr>
          </w:pPr>
          <w:hyperlink w:anchor="_Toc507606100" w:history="1">
            <w:r w:rsidR="00F3620D" w:rsidRPr="00F3620D">
              <w:rPr>
                <w:rStyle w:val="Hyperlink"/>
                <w:noProof/>
                <w:sz w:val="24"/>
                <w:szCs w:val="24"/>
              </w:rPr>
              <w:t>Female Athletes media coverage</w:t>
            </w:r>
            <w:r w:rsidR="00F3620D" w:rsidRPr="00F3620D">
              <w:rPr>
                <w:noProof/>
                <w:webHidden/>
                <w:sz w:val="24"/>
                <w:szCs w:val="24"/>
              </w:rPr>
              <w:tab/>
            </w:r>
            <w:r w:rsidRPr="00F3620D">
              <w:rPr>
                <w:noProof/>
                <w:webHidden/>
                <w:sz w:val="24"/>
                <w:szCs w:val="24"/>
              </w:rPr>
              <w:fldChar w:fldCharType="begin"/>
            </w:r>
            <w:r w:rsidR="00F3620D" w:rsidRPr="00F3620D">
              <w:rPr>
                <w:noProof/>
                <w:webHidden/>
                <w:sz w:val="24"/>
                <w:szCs w:val="24"/>
              </w:rPr>
              <w:instrText xml:space="preserve"> PAGEREF _Toc507606100 \h </w:instrText>
            </w:r>
            <w:r w:rsidRPr="00F3620D">
              <w:rPr>
                <w:noProof/>
                <w:webHidden/>
                <w:sz w:val="24"/>
                <w:szCs w:val="24"/>
              </w:rPr>
            </w:r>
            <w:r w:rsidRPr="00F3620D">
              <w:rPr>
                <w:noProof/>
                <w:webHidden/>
                <w:sz w:val="24"/>
                <w:szCs w:val="24"/>
              </w:rPr>
              <w:fldChar w:fldCharType="separate"/>
            </w:r>
            <w:r w:rsidR="00040A6D">
              <w:rPr>
                <w:noProof/>
                <w:webHidden/>
                <w:sz w:val="24"/>
                <w:szCs w:val="24"/>
              </w:rPr>
              <w:t>6</w:t>
            </w:r>
            <w:r w:rsidRPr="00F3620D">
              <w:rPr>
                <w:noProof/>
                <w:webHidden/>
                <w:sz w:val="24"/>
                <w:szCs w:val="24"/>
              </w:rPr>
              <w:fldChar w:fldCharType="end"/>
            </w:r>
          </w:hyperlink>
        </w:p>
        <w:p w:rsidR="00F3620D" w:rsidRPr="00F3620D" w:rsidRDefault="00795307">
          <w:pPr>
            <w:pStyle w:val="TOC2"/>
            <w:tabs>
              <w:tab w:val="right" w:leader="dot" w:pos="9016"/>
            </w:tabs>
            <w:rPr>
              <w:rFonts w:eastAsiaTheme="minorEastAsia"/>
              <w:noProof/>
              <w:sz w:val="24"/>
              <w:szCs w:val="24"/>
              <w:lang w:eastAsia="en-IE"/>
            </w:rPr>
          </w:pPr>
          <w:hyperlink w:anchor="_Toc507606101" w:history="1">
            <w:r w:rsidR="00F3620D" w:rsidRPr="00F3620D">
              <w:rPr>
                <w:rStyle w:val="Hyperlink"/>
                <w:noProof/>
                <w:sz w:val="24"/>
                <w:szCs w:val="24"/>
              </w:rPr>
              <w:t>Online coverage of women in sport.</w:t>
            </w:r>
            <w:r w:rsidR="00F3620D" w:rsidRPr="00F3620D">
              <w:rPr>
                <w:noProof/>
                <w:webHidden/>
                <w:sz w:val="24"/>
                <w:szCs w:val="24"/>
              </w:rPr>
              <w:tab/>
            </w:r>
            <w:r w:rsidRPr="00F3620D">
              <w:rPr>
                <w:noProof/>
                <w:webHidden/>
                <w:sz w:val="24"/>
                <w:szCs w:val="24"/>
              </w:rPr>
              <w:fldChar w:fldCharType="begin"/>
            </w:r>
            <w:r w:rsidR="00F3620D" w:rsidRPr="00F3620D">
              <w:rPr>
                <w:noProof/>
                <w:webHidden/>
                <w:sz w:val="24"/>
                <w:szCs w:val="24"/>
              </w:rPr>
              <w:instrText xml:space="preserve"> PAGEREF _Toc507606101 \h </w:instrText>
            </w:r>
            <w:r w:rsidRPr="00F3620D">
              <w:rPr>
                <w:noProof/>
                <w:webHidden/>
                <w:sz w:val="24"/>
                <w:szCs w:val="24"/>
              </w:rPr>
            </w:r>
            <w:r w:rsidRPr="00F3620D">
              <w:rPr>
                <w:noProof/>
                <w:webHidden/>
                <w:sz w:val="24"/>
                <w:szCs w:val="24"/>
              </w:rPr>
              <w:fldChar w:fldCharType="separate"/>
            </w:r>
            <w:r w:rsidR="00040A6D">
              <w:rPr>
                <w:noProof/>
                <w:webHidden/>
                <w:sz w:val="24"/>
                <w:szCs w:val="24"/>
              </w:rPr>
              <w:t>6</w:t>
            </w:r>
            <w:r w:rsidRPr="00F3620D">
              <w:rPr>
                <w:noProof/>
                <w:webHidden/>
                <w:sz w:val="24"/>
                <w:szCs w:val="24"/>
              </w:rPr>
              <w:fldChar w:fldCharType="end"/>
            </w:r>
          </w:hyperlink>
        </w:p>
        <w:p w:rsidR="00F3620D" w:rsidRPr="00F3620D" w:rsidRDefault="00795307">
          <w:pPr>
            <w:pStyle w:val="TOC2"/>
            <w:tabs>
              <w:tab w:val="right" w:leader="dot" w:pos="9016"/>
            </w:tabs>
            <w:rPr>
              <w:rFonts w:eastAsiaTheme="minorEastAsia"/>
              <w:noProof/>
              <w:sz w:val="24"/>
              <w:szCs w:val="24"/>
              <w:lang w:eastAsia="en-IE"/>
            </w:rPr>
          </w:pPr>
          <w:hyperlink w:anchor="_Toc507606102" w:history="1">
            <w:r w:rsidR="00F3620D" w:rsidRPr="00F3620D">
              <w:rPr>
                <w:rStyle w:val="Hyperlink"/>
                <w:noProof/>
                <w:sz w:val="24"/>
                <w:szCs w:val="24"/>
              </w:rPr>
              <w:t>Self-Presentation</w:t>
            </w:r>
            <w:r w:rsidR="00F3620D" w:rsidRPr="00F3620D">
              <w:rPr>
                <w:noProof/>
                <w:webHidden/>
                <w:sz w:val="24"/>
                <w:szCs w:val="24"/>
              </w:rPr>
              <w:tab/>
            </w:r>
            <w:r w:rsidRPr="00F3620D">
              <w:rPr>
                <w:noProof/>
                <w:webHidden/>
                <w:sz w:val="24"/>
                <w:szCs w:val="24"/>
              </w:rPr>
              <w:fldChar w:fldCharType="begin"/>
            </w:r>
            <w:r w:rsidR="00F3620D" w:rsidRPr="00F3620D">
              <w:rPr>
                <w:noProof/>
                <w:webHidden/>
                <w:sz w:val="24"/>
                <w:szCs w:val="24"/>
              </w:rPr>
              <w:instrText xml:space="preserve"> PAGEREF _Toc507606102 \h </w:instrText>
            </w:r>
            <w:r w:rsidRPr="00F3620D">
              <w:rPr>
                <w:noProof/>
                <w:webHidden/>
                <w:sz w:val="24"/>
                <w:szCs w:val="24"/>
              </w:rPr>
            </w:r>
            <w:r w:rsidRPr="00F3620D">
              <w:rPr>
                <w:noProof/>
                <w:webHidden/>
                <w:sz w:val="24"/>
                <w:szCs w:val="24"/>
              </w:rPr>
              <w:fldChar w:fldCharType="separate"/>
            </w:r>
            <w:r w:rsidR="00040A6D">
              <w:rPr>
                <w:noProof/>
                <w:webHidden/>
                <w:sz w:val="24"/>
                <w:szCs w:val="24"/>
              </w:rPr>
              <w:t>7</w:t>
            </w:r>
            <w:r w:rsidRPr="00F3620D">
              <w:rPr>
                <w:noProof/>
                <w:webHidden/>
                <w:sz w:val="24"/>
                <w:szCs w:val="24"/>
              </w:rPr>
              <w:fldChar w:fldCharType="end"/>
            </w:r>
          </w:hyperlink>
        </w:p>
        <w:p w:rsidR="00F3620D" w:rsidRPr="00F3620D" w:rsidRDefault="00795307">
          <w:pPr>
            <w:pStyle w:val="TOC1"/>
            <w:tabs>
              <w:tab w:val="right" w:leader="dot" w:pos="9016"/>
            </w:tabs>
            <w:rPr>
              <w:rFonts w:eastAsiaTheme="minorEastAsia"/>
              <w:noProof/>
              <w:sz w:val="24"/>
              <w:szCs w:val="24"/>
              <w:lang w:eastAsia="en-IE"/>
            </w:rPr>
          </w:pPr>
          <w:hyperlink w:anchor="_Toc507606103" w:history="1">
            <w:r w:rsidR="00F3620D" w:rsidRPr="00F3620D">
              <w:rPr>
                <w:rStyle w:val="Hyperlink"/>
                <w:noProof/>
                <w:sz w:val="24"/>
                <w:szCs w:val="24"/>
              </w:rPr>
              <w:t>Methodology / Method:</w:t>
            </w:r>
            <w:r w:rsidR="00F3620D" w:rsidRPr="00F3620D">
              <w:rPr>
                <w:noProof/>
                <w:webHidden/>
                <w:sz w:val="24"/>
                <w:szCs w:val="24"/>
              </w:rPr>
              <w:tab/>
            </w:r>
            <w:r w:rsidRPr="00F3620D">
              <w:rPr>
                <w:noProof/>
                <w:webHidden/>
                <w:sz w:val="24"/>
                <w:szCs w:val="24"/>
              </w:rPr>
              <w:fldChar w:fldCharType="begin"/>
            </w:r>
            <w:r w:rsidR="00F3620D" w:rsidRPr="00F3620D">
              <w:rPr>
                <w:noProof/>
                <w:webHidden/>
                <w:sz w:val="24"/>
                <w:szCs w:val="24"/>
              </w:rPr>
              <w:instrText xml:space="preserve"> PAGEREF _Toc507606103 \h </w:instrText>
            </w:r>
            <w:r w:rsidRPr="00F3620D">
              <w:rPr>
                <w:noProof/>
                <w:webHidden/>
                <w:sz w:val="24"/>
                <w:szCs w:val="24"/>
              </w:rPr>
            </w:r>
            <w:r w:rsidRPr="00F3620D">
              <w:rPr>
                <w:noProof/>
                <w:webHidden/>
                <w:sz w:val="24"/>
                <w:szCs w:val="24"/>
              </w:rPr>
              <w:fldChar w:fldCharType="separate"/>
            </w:r>
            <w:r w:rsidR="00040A6D">
              <w:rPr>
                <w:noProof/>
                <w:webHidden/>
                <w:sz w:val="24"/>
                <w:szCs w:val="24"/>
              </w:rPr>
              <w:t>9</w:t>
            </w:r>
            <w:r w:rsidRPr="00F3620D">
              <w:rPr>
                <w:noProof/>
                <w:webHidden/>
                <w:sz w:val="24"/>
                <w:szCs w:val="24"/>
              </w:rPr>
              <w:fldChar w:fldCharType="end"/>
            </w:r>
          </w:hyperlink>
        </w:p>
        <w:p w:rsidR="00F3620D" w:rsidRPr="00F3620D" w:rsidRDefault="00795307">
          <w:pPr>
            <w:pStyle w:val="TOC2"/>
            <w:tabs>
              <w:tab w:val="right" w:leader="dot" w:pos="9016"/>
            </w:tabs>
            <w:rPr>
              <w:rFonts w:eastAsiaTheme="minorEastAsia"/>
              <w:noProof/>
              <w:sz w:val="24"/>
              <w:szCs w:val="24"/>
              <w:lang w:eastAsia="en-IE"/>
            </w:rPr>
          </w:pPr>
          <w:hyperlink w:anchor="_Toc507606104" w:history="1">
            <w:r w:rsidR="00F3620D" w:rsidRPr="00F3620D">
              <w:rPr>
                <w:rStyle w:val="Hyperlink"/>
                <w:noProof/>
                <w:sz w:val="24"/>
                <w:szCs w:val="24"/>
              </w:rPr>
              <w:t>Selecting participants</w:t>
            </w:r>
            <w:r w:rsidR="00F3620D" w:rsidRPr="00F3620D">
              <w:rPr>
                <w:noProof/>
                <w:webHidden/>
                <w:sz w:val="24"/>
                <w:szCs w:val="24"/>
              </w:rPr>
              <w:tab/>
            </w:r>
            <w:r w:rsidRPr="00F3620D">
              <w:rPr>
                <w:noProof/>
                <w:webHidden/>
                <w:sz w:val="24"/>
                <w:szCs w:val="24"/>
              </w:rPr>
              <w:fldChar w:fldCharType="begin"/>
            </w:r>
            <w:r w:rsidR="00F3620D" w:rsidRPr="00F3620D">
              <w:rPr>
                <w:noProof/>
                <w:webHidden/>
                <w:sz w:val="24"/>
                <w:szCs w:val="24"/>
              </w:rPr>
              <w:instrText xml:space="preserve"> PAGEREF _Toc507606104 \h </w:instrText>
            </w:r>
            <w:r w:rsidRPr="00F3620D">
              <w:rPr>
                <w:noProof/>
                <w:webHidden/>
                <w:sz w:val="24"/>
                <w:szCs w:val="24"/>
              </w:rPr>
            </w:r>
            <w:r w:rsidRPr="00F3620D">
              <w:rPr>
                <w:noProof/>
                <w:webHidden/>
                <w:sz w:val="24"/>
                <w:szCs w:val="24"/>
              </w:rPr>
              <w:fldChar w:fldCharType="separate"/>
            </w:r>
            <w:r w:rsidR="00040A6D">
              <w:rPr>
                <w:noProof/>
                <w:webHidden/>
                <w:sz w:val="24"/>
                <w:szCs w:val="24"/>
              </w:rPr>
              <w:t>9</w:t>
            </w:r>
            <w:r w:rsidRPr="00F3620D">
              <w:rPr>
                <w:noProof/>
                <w:webHidden/>
                <w:sz w:val="24"/>
                <w:szCs w:val="24"/>
              </w:rPr>
              <w:fldChar w:fldCharType="end"/>
            </w:r>
          </w:hyperlink>
        </w:p>
        <w:p w:rsidR="00F3620D" w:rsidRPr="00F3620D" w:rsidRDefault="00795307">
          <w:pPr>
            <w:pStyle w:val="TOC2"/>
            <w:tabs>
              <w:tab w:val="right" w:leader="dot" w:pos="9016"/>
            </w:tabs>
            <w:rPr>
              <w:rFonts w:eastAsiaTheme="minorEastAsia"/>
              <w:noProof/>
              <w:sz w:val="24"/>
              <w:szCs w:val="24"/>
              <w:lang w:eastAsia="en-IE"/>
            </w:rPr>
          </w:pPr>
          <w:hyperlink w:anchor="_Toc507606105" w:history="1">
            <w:r w:rsidR="00F3620D" w:rsidRPr="00F3620D">
              <w:rPr>
                <w:rStyle w:val="Hyperlink"/>
                <w:noProof/>
                <w:sz w:val="24"/>
                <w:szCs w:val="24"/>
              </w:rPr>
              <w:t>Harvesting the tweets.</w:t>
            </w:r>
            <w:r w:rsidR="00F3620D" w:rsidRPr="00F3620D">
              <w:rPr>
                <w:noProof/>
                <w:webHidden/>
                <w:sz w:val="24"/>
                <w:szCs w:val="24"/>
              </w:rPr>
              <w:tab/>
            </w:r>
            <w:r w:rsidRPr="00F3620D">
              <w:rPr>
                <w:noProof/>
                <w:webHidden/>
                <w:sz w:val="24"/>
                <w:szCs w:val="24"/>
              </w:rPr>
              <w:fldChar w:fldCharType="begin"/>
            </w:r>
            <w:r w:rsidR="00F3620D" w:rsidRPr="00F3620D">
              <w:rPr>
                <w:noProof/>
                <w:webHidden/>
                <w:sz w:val="24"/>
                <w:szCs w:val="24"/>
              </w:rPr>
              <w:instrText xml:space="preserve"> PAGEREF _Toc507606105 \h </w:instrText>
            </w:r>
            <w:r w:rsidRPr="00F3620D">
              <w:rPr>
                <w:noProof/>
                <w:webHidden/>
                <w:sz w:val="24"/>
                <w:szCs w:val="24"/>
              </w:rPr>
            </w:r>
            <w:r w:rsidRPr="00F3620D">
              <w:rPr>
                <w:noProof/>
                <w:webHidden/>
                <w:sz w:val="24"/>
                <w:szCs w:val="24"/>
              </w:rPr>
              <w:fldChar w:fldCharType="separate"/>
            </w:r>
            <w:r w:rsidR="00040A6D">
              <w:rPr>
                <w:noProof/>
                <w:webHidden/>
                <w:sz w:val="24"/>
                <w:szCs w:val="24"/>
              </w:rPr>
              <w:t>10</w:t>
            </w:r>
            <w:r w:rsidRPr="00F3620D">
              <w:rPr>
                <w:noProof/>
                <w:webHidden/>
                <w:sz w:val="24"/>
                <w:szCs w:val="24"/>
              </w:rPr>
              <w:fldChar w:fldCharType="end"/>
            </w:r>
          </w:hyperlink>
        </w:p>
        <w:p w:rsidR="00F3620D" w:rsidRPr="00F3620D" w:rsidRDefault="00795307">
          <w:pPr>
            <w:pStyle w:val="TOC2"/>
            <w:tabs>
              <w:tab w:val="right" w:leader="dot" w:pos="9016"/>
            </w:tabs>
            <w:rPr>
              <w:rFonts w:eastAsiaTheme="minorEastAsia"/>
              <w:noProof/>
              <w:sz w:val="24"/>
              <w:szCs w:val="24"/>
              <w:lang w:eastAsia="en-IE"/>
            </w:rPr>
          </w:pPr>
          <w:hyperlink w:anchor="_Toc507606106" w:history="1">
            <w:r w:rsidR="00F3620D" w:rsidRPr="00F3620D">
              <w:rPr>
                <w:rStyle w:val="Hyperlink"/>
                <w:noProof/>
                <w:sz w:val="24"/>
                <w:szCs w:val="24"/>
              </w:rPr>
              <w:t>Cleaning the data.</w:t>
            </w:r>
            <w:r w:rsidR="00F3620D" w:rsidRPr="00F3620D">
              <w:rPr>
                <w:noProof/>
                <w:webHidden/>
                <w:sz w:val="24"/>
                <w:szCs w:val="24"/>
              </w:rPr>
              <w:tab/>
            </w:r>
            <w:r w:rsidRPr="00F3620D">
              <w:rPr>
                <w:noProof/>
                <w:webHidden/>
                <w:sz w:val="24"/>
                <w:szCs w:val="24"/>
              </w:rPr>
              <w:fldChar w:fldCharType="begin"/>
            </w:r>
            <w:r w:rsidR="00F3620D" w:rsidRPr="00F3620D">
              <w:rPr>
                <w:noProof/>
                <w:webHidden/>
                <w:sz w:val="24"/>
                <w:szCs w:val="24"/>
              </w:rPr>
              <w:instrText xml:space="preserve"> PAGEREF _Toc507606106 \h </w:instrText>
            </w:r>
            <w:r w:rsidRPr="00F3620D">
              <w:rPr>
                <w:noProof/>
                <w:webHidden/>
                <w:sz w:val="24"/>
                <w:szCs w:val="24"/>
              </w:rPr>
            </w:r>
            <w:r w:rsidRPr="00F3620D">
              <w:rPr>
                <w:noProof/>
                <w:webHidden/>
                <w:sz w:val="24"/>
                <w:szCs w:val="24"/>
              </w:rPr>
              <w:fldChar w:fldCharType="separate"/>
            </w:r>
            <w:r w:rsidR="00040A6D">
              <w:rPr>
                <w:noProof/>
                <w:webHidden/>
                <w:sz w:val="24"/>
                <w:szCs w:val="24"/>
              </w:rPr>
              <w:t>10</w:t>
            </w:r>
            <w:r w:rsidRPr="00F3620D">
              <w:rPr>
                <w:noProof/>
                <w:webHidden/>
                <w:sz w:val="24"/>
                <w:szCs w:val="24"/>
              </w:rPr>
              <w:fldChar w:fldCharType="end"/>
            </w:r>
          </w:hyperlink>
        </w:p>
        <w:p w:rsidR="00F3620D" w:rsidRPr="00F3620D" w:rsidRDefault="00795307">
          <w:pPr>
            <w:pStyle w:val="TOC2"/>
            <w:tabs>
              <w:tab w:val="right" w:leader="dot" w:pos="9016"/>
            </w:tabs>
            <w:rPr>
              <w:rFonts w:eastAsiaTheme="minorEastAsia"/>
              <w:noProof/>
              <w:sz w:val="24"/>
              <w:szCs w:val="24"/>
              <w:lang w:eastAsia="en-IE"/>
            </w:rPr>
          </w:pPr>
          <w:hyperlink w:anchor="_Toc507606107" w:history="1">
            <w:r w:rsidR="00F3620D" w:rsidRPr="00F3620D">
              <w:rPr>
                <w:rStyle w:val="Hyperlink"/>
                <w:noProof/>
                <w:sz w:val="24"/>
                <w:szCs w:val="24"/>
              </w:rPr>
              <w:t>Analysing the Data</w:t>
            </w:r>
            <w:r w:rsidR="00F3620D" w:rsidRPr="00F3620D">
              <w:rPr>
                <w:noProof/>
                <w:webHidden/>
                <w:sz w:val="24"/>
                <w:szCs w:val="24"/>
              </w:rPr>
              <w:tab/>
            </w:r>
            <w:r w:rsidRPr="00F3620D">
              <w:rPr>
                <w:noProof/>
                <w:webHidden/>
                <w:sz w:val="24"/>
                <w:szCs w:val="24"/>
              </w:rPr>
              <w:fldChar w:fldCharType="begin"/>
            </w:r>
            <w:r w:rsidR="00F3620D" w:rsidRPr="00F3620D">
              <w:rPr>
                <w:noProof/>
                <w:webHidden/>
                <w:sz w:val="24"/>
                <w:szCs w:val="24"/>
              </w:rPr>
              <w:instrText xml:space="preserve"> PAGEREF _Toc507606107 \h </w:instrText>
            </w:r>
            <w:r w:rsidRPr="00F3620D">
              <w:rPr>
                <w:noProof/>
                <w:webHidden/>
                <w:sz w:val="24"/>
                <w:szCs w:val="24"/>
              </w:rPr>
            </w:r>
            <w:r w:rsidRPr="00F3620D">
              <w:rPr>
                <w:noProof/>
                <w:webHidden/>
                <w:sz w:val="24"/>
                <w:szCs w:val="24"/>
              </w:rPr>
              <w:fldChar w:fldCharType="separate"/>
            </w:r>
            <w:r w:rsidR="00040A6D">
              <w:rPr>
                <w:noProof/>
                <w:webHidden/>
                <w:sz w:val="24"/>
                <w:szCs w:val="24"/>
              </w:rPr>
              <w:t>11</w:t>
            </w:r>
            <w:r w:rsidRPr="00F3620D">
              <w:rPr>
                <w:noProof/>
                <w:webHidden/>
                <w:sz w:val="24"/>
                <w:szCs w:val="24"/>
              </w:rPr>
              <w:fldChar w:fldCharType="end"/>
            </w:r>
          </w:hyperlink>
        </w:p>
        <w:p w:rsidR="00F3620D" w:rsidRPr="00F3620D" w:rsidRDefault="00795307">
          <w:pPr>
            <w:pStyle w:val="TOC1"/>
            <w:tabs>
              <w:tab w:val="right" w:leader="dot" w:pos="9016"/>
            </w:tabs>
            <w:rPr>
              <w:rFonts w:eastAsiaTheme="minorEastAsia"/>
              <w:noProof/>
              <w:sz w:val="24"/>
              <w:szCs w:val="24"/>
              <w:lang w:eastAsia="en-IE"/>
            </w:rPr>
          </w:pPr>
          <w:hyperlink w:anchor="_Toc507606108" w:history="1">
            <w:r w:rsidR="00F3620D" w:rsidRPr="00F3620D">
              <w:rPr>
                <w:rStyle w:val="Hyperlink"/>
                <w:noProof/>
                <w:sz w:val="24"/>
                <w:szCs w:val="24"/>
              </w:rPr>
              <w:t>Results:</w:t>
            </w:r>
            <w:r w:rsidR="00F3620D" w:rsidRPr="00F3620D">
              <w:rPr>
                <w:noProof/>
                <w:webHidden/>
                <w:sz w:val="24"/>
                <w:szCs w:val="24"/>
              </w:rPr>
              <w:tab/>
            </w:r>
            <w:r w:rsidRPr="00F3620D">
              <w:rPr>
                <w:noProof/>
                <w:webHidden/>
                <w:sz w:val="24"/>
                <w:szCs w:val="24"/>
              </w:rPr>
              <w:fldChar w:fldCharType="begin"/>
            </w:r>
            <w:r w:rsidR="00F3620D" w:rsidRPr="00F3620D">
              <w:rPr>
                <w:noProof/>
                <w:webHidden/>
                <w:sz w:val="24"/>
                <w:szCs w:val="24"/>
              </w:rPr>
              <w:instrText xml:space="preserve"> PAGEREF _Toc507606108 \h </w:instrText>
            </w:r>
            <w:r w:rsidRPr="00F3620D">
              <w:rPr>
                <w:noProof/>
                <w:webHidden/>
                <w:sz w:val="24"/>
                <w:szCs w:val="24"/>
              </w:rPr>
            </w:r>
            <w:r w:rsidRPr="00F3620D">
              <w:rPr>
                <w:noProof/>
                <w:webHidden/>
                <w:sz w:val="24"/>
                <w:szCs w:val="24"/>
              </w:rPr>
              <w:fldChar w:fldCharType="separate"/>
            </w:r>
            <w:r w:rsidR="00040A6D">
              <w:rPr>
                <w:noProof/>
                <w:webHidden/>
                <w:sz w:val="24"/>
                <w:szCs w:val="24"/>
              </w:rPr>
              <w:t>12</w:t>
            </w:r>
            <w:r w:rsidRPr="00F3620D">
              <w:rPr>
                <w:noProof/>
                <w:webHidden/>
                <w:sz w:val="24"/>
                <w:szCs w:val="24"/>
              </w:rPr>
              <w:fldChar w:fldCharType="end"/>
            </w:r>
          </w:hyperlink>
        </w:p>
        <w:p w:rsidR="00F3620D" w:rsidRPr="00F3620D" w:rsidRDefault="00795307">
          <w:pPr>
            <w:pStyle w:val="TOC2"/>
            <w:tabs>
              <w:tab w:val="right" w:leader="dot" w:pos="9016"/>
            </w:tabs>
            <w:rPr>
              <w:rFonts w:eastAsiaTheme="minorEastAsia"/>
              <w:noProof/>
              <w:sz w:val="24"/>
              <w:szCs w:val="24"/>
              <w:lang w:eastAsia="en-IE"/>
            </w:rPr>
          </w:pPr>
          <w:hyperlink w:anchor="_Toc507606109" w:history="1">
            <w:r w:rsidR="00F3620D" w:rsidRPr="00F3620D">
              <w:rPr>
                <w:rStyle w:val="Hyperlink"/>
                <w:noProof/>
                <w:sz w:val="24"/>
                <w:szCs w:val="24"/>
              </w:rPr>
              <w:t>Twitter Activity</w:t>
            </w:r>
            <w:r w:rsidR="00F3620D" w:rsidRPr="00F3620D">
              <w:rPr>
                <w:noProof/>
                <w:webHidden/>
                <w:sz w:val="24"/>
                <w:szCs w:val="24"/>
              </w:rPr>
              <w:tab/>
            </w:r>
            <w:r w:rsidRPr="00F3620D">
              <w:rPr>
                <w:noProof/>
                <w:webHidden/>
                <w:sz w:val="24"/>
                <w:szCs w:val="24"/>
              </w:rPr>
              <w:fldChar w:fldCharType="begin"/>
            </w:r>
            <w:r w:rsidR="00F3620D" w:rsidRPr="00F3620D">
              <w:rPr>
                <w:noProof/>
                <w:webHidden/>
                <w:sz w:val="24"/>
                <w:szCs w:val="24"/>
              </w:rPr>
              <w:instrText xml:space="preserve"> PAGEREF _Toc507606109 \h </w:instrText>
            </w:r>
            <w:r w:rsidRPr="00F3620D">
              <w:rPr>
                <w:noProof/>
                <w:webHidden/>
                <w:sz w:val="24"/>
                <w:szCs w:val="24"/>
              </w:rPr>
            </w:r>
            <w:r w:rsidRPr="00F3620D">
              <w:rPr>
                <w:noProof/>
                <w:webHidden/>
                <w:sz w:val="24"/>
                <w:szCs w:val="24"/>
              </w:rPr>
              <w:fldChar w:fldCharType="separate"/>
            </w:r>
            <w:r w:rsidR="00040A6D">
              <w:rPr>
                <w:noProof/>
                <w:webHidden/>
                <w:sz w:val="24"/>
                <w:szCs w:val="24"/>
              </w:rPr>
              <w:t>12</w:t>
            </w:r>
            <w:r w:rsidRPr="00F3620D">
              <w:rPr>
                <w:noProof/>
                <w:webHidden/>
                <w:sz w:val="24"/>
                <w:szCs w:val="24"/>
              </w:rPr>
              <w:fldChar w:fldCharType="end"/>
            </w:r>
          </w:hyperlink>
        </w:p>
        <w:p w:rsidR="00F3620D" w:rsidRPr="00F3620D" w:rsidRDefault="00795307">
          <w:pPr>
            <w:pStyle w:val="TOC2"/>
            <w:tabs>
              <w:tab w:val="right" w:leader="dot" w:pos="9016"/>
            </w:tabs>
            <w:rPr>
              <w:rFonts w:eastAsiaTheme="minorEastAsia"/>
              <w:noProof/>
              <w:sz w:val="24"/>
              <w:szCs w:val="24"/>
              <w:lang w:eastAsia="en-IE"/>
            </w:rPr>
          </w:pPr>
          <w:hyperlink w:anchor="_Toc507606110" w:history="1">
            <w:r w:rsidR="00F3620D" w:rsidRPr="00F3620D">
              <w:rPr>
                <w:rStyle w:val="Hyperlink"/>
                <w:noProof/>
                <w:sz w:val="24"/>
                <w:szCs w:val="24"/>
              </w:rPr>
              <w:t>Athlete Self-Presentation</w:t>
            </w:r>
            <w:r w:rsidR="00F3620D" w:rsidRPr="00F3620D">
              <w:rPr>
                <w:noProof/>
                <w:webHidden/>
                <w:sz w:val="24"/>
                <w:szCs w:val="24"/>
              </w:rPr>
              <w:tab/>
            </w:r>
            <w:r w:rsidRPr="00F3620D">
              <w:rPr>
                <w:noProof/>
                <w:webHidden/>
                <w:sz w:val="24"/>
                <w:szCs w:val="24"/>
              </w:rPr>
              <w:fldChar w:fldCharType="begin"/>
            </w:r>
            <w:r w:rsidR="00F3620D" w:rsidRPr="00F3620D">
              <w:rPr>
                <w:noProof/>
                <w:webHidden/>
                <w:sz w:val="24"/>
                <w:szCs w:val="24"/>
              </w:rPr>
              <w:instrText xml:space="preserve"> PAGEREF _Toc507606110 \h </w:instrText>
            </w:r>
            <w:r w:rsidRPr="00F3620D">
              <w:rPr>
                <w:noProof/>
                <w:webHidden/>
                <w:sz w:val="24"/>
                <w:szCs w:val="24"/>
              </w:rPr>
            </w:r>
            <w:r w:rsidRPr="00F3620D">
              <w:rPr>
                <w:noProof/>
                <w:webHidden/>
                <w:sz w:val="24"/>
                <w:szCs w:val="24"/>
              </w:rPr>
              <w:fldChar w:fldCharType="separate"/>
            </w:r>
            <w:r w:rsidR="00040A6D">
              <w:rPr>
                <w:noProof/>
                <w:webHidden/>
                <w:sz w:val="24"/>
                <w:szCs w:val="24"/>
              </w:rPr>
              <w:t>14</w:t>
            </w:r>
            <w:r w:rsidRPr="00F3620D">
              <w:rPr>
                <w:noProof/>
                <w:webHidden/>
                <w:sz w:val="24"/>
                <w:szCs w:val="24"/>
              </w:rPr>
              <w:fldChar w:fldCharType="end"/>
            </w:r>
          </w:hyperlink>
        </w:p>
        <w:p w:rsidR="00F3620D" w:rsidRPr="00F3620D" w:rsidRDefault="00795307">
          <w:pPr>
            <w:pStyle w:val="TOC3"/>
            <w:tabs>
              <w:tab w:val="right" w:leader="dot" w:pos="9016"/>
            </w:tabs>
            <w:rPr>
              <w:rFonts w:eastAsiaTheme="minorEastAsia"/>
              <w:noProof/>
              <w:sz w:val="24"/>
              <w:szCs w:val="24"/>
              <w:lang w:eastAsia="en-IE"/>
            </w:rPr>
          </w:pPr>
          <w:hyperlink w:anchor="_Toc507606111" w:history="1">
            <w:r w:rsidR="00F3620D" w:rsidRPr="00F3620D">
              <w:rPr>
                <w:rStyle w:val="Hyperlink"/>
                <w:noProof/>
                <w:sz w:val="24"/>
                <w:szCs w:val="24"/>
              </w:rPr>
              <w:t>Clusters.</w:t>
            </w:r>
            <w:r w:rsidR="00F3620D" w:rsidRPr="00F3620D">
              <w:rPr>
                <w:noProof/>
                <w:webHidden/>
                <w:sz w:val="24"/>
                <w:szCs w:val="24"/>
              </w:rPr>
              <w:tab/>
            </w:r>
            <w:r w:rsidRPr="00F3620D">
              <w:rPr>
                <w:noProof/>
                <w:webHidden/>
                <w:sz w:val="24"/>
                <w:szCs w:val="24"/>
              </w:rPr>
              <w:fldChar w:fldCharType="begin"/>
            </w:r>
            <w:r w:rsidR="00F3620D" w:rsidRPr="00F3620D">
              <w:rPr>
                <w:noProof/>
                <w:webHidden/>
                <w:sz w:val="24"/>
                <w:szCs w:val="24"/>
              </w:rPr>
              <w:instrText xml:space="preserve"> PAGEREF _Toc507606111 \h </w:instrText>
            </w:r>
            <w:r w:rsidRPr="00F3620D">
              <w:rPr>
                <w:noProof/>
                <w:webHidden/>
                <w:sz w:val="24"/>
                <w:szCs w:val="24"/>
              </w:rPr>
            </w:r>
            <w:r w:rsidRPr="00F3620D">
              <w:rPr>
                <w:noProof/>
                <w:webHidden/>
                <w:sz w:val="24"/>
                <w:szCs w:val="24"/>
              </w:rPr>
              <w:fldChar w:fldCharType="separate"/>
            </w:r>
            <w:r w:rsidR="00040A6D">
              <w:rPr>
                <w:noProof/>
                <w:webHidden/>
                <w:sz w:val="24"/>
                <w:szCs w:val="24"/>
              </w:rPr>
              <w:t>14</w:t>
            </w:r>
            <w:r w:rsidRPr="00F3620D">
              <w:rPr>
                <w:noProof/>
                <w:webHidden/>
                <w:sz w:val="24"/>
                <w:szCs w:val="24"/>
              </w:rPr>
              <w:fldChar w:fldCharType="end"/>
            </w:r>
          </w:hyperlink>
        </w:p>
        <w:p w:rsidR="00F3620D" w:rsidRPr="00F3620D" w:rsidRDefault="00795307">
          <w:pPr>
            <w:pStyle w:val="TOC3"/>
            <w:tabs>
              <w:tab w:val="right" w:leader="dot" w:pos="9016"/>
            </w:tabs>
            <w:rPr>
              <w:rFonts w:eastAsiaTheme="minorEastAsia"/>
              <w:noProof/>
              <w:sz w:val="24"/>
              <w:szCs w:val="24"/>
              <w:lang w:eastAsia="en-IE"/>
            </w:rPr>
          </w:pPr>
          <w:hyperlink w:anchor="_Toc507606112" w:history="1">
            <w:r w:rsidR="00F3620D" w:rsidRPr="00F3620D">
              <w:rPr>
                <w:rStyle w:val="Hyperlink"/>
                <w:noProof/>
                <w:sz w:val="24"/>
                <w:szCs w:val="24"/>
              </w:rPr>
              <w:t>Word-Cloud</w:t>
            </w:r>
            <w:r w:rsidR="00F3620D" w:rsidRPr="00F3620D">
              <w:rPr>
                <w:noProof/>
                <w:webHidden/>
                <w:sz w:val="24"/>
                <w:szCs w:val="24"/>
              </w:rPr>
              <w:tab/>
            </w:r>
            <w:r w:rsidRPr="00F3620D">
              <w:rPr>
                <w:noProof/>
                <w:webHidden/>
                <w:sz w:val="24"/>
                <w:szCs w:val="24"/>
              </w:rPr>
              <w:fldChar w:fldCharType="begin"/>
            </w:r>
            <w:r w:rsidR="00F3620D" w:rsidRPr="00F3620D">
              <w:rPr>
                <w:noProof/>
                <w:webHidden/>
                <w:sz w:val="24"/>
                <w:szCs w:val="24"/>
              </w:rPr>
              <w:instrText xml:space="preserve"> PAGEREF _Toc507606112 \h </w:instrText>
            </w:r>
            <w:r w:rsidRPr="00F3620D">
              <w:rPr>
                <w:noProof/>
                <w:webHidden/>
                <w:sz w:val="24"/>
                <w:szCs w:val="24"/>
              </w:rPr>
            </w:r>
            <w:r w:rsidRPr="00F3620D">
              <w:rPr>
                <w:noProof/>
                <w:webHidden/>
                <w:sz w:val="24"/>
                <w:szCs w:val="24"/>
              </w:rPr>
              <w:fldChar w:fldCharType="separate"/>
            </w:r>
            <w:r w:rsidR="00040A6D">
              <w:rPr>
                <w:noProof/>
                <w:webHidden/>
                <w:sz w:val="24"/>
                <w:szCs w:val="24"/>
              </w:rPr>
              <w:t>16</w:t>
            </w:r>
            <w:r w:rsidRPr="00F3620D">
              <w:rPr>
                <w:noProof/>
                <w:webHidden/>
                <w:sz w:val="24"/>
                <w:szCs w:val="24"/>
              </w:rPr>
              <w:fldChar w:fldCharType="end"/>
            </w:r>
          </w:hyperlink>
        </w:p>
        <w:p w:rsidR="00F3620D" w:rsidRPr="00F3620D" w:rsidRDefault="00795307">
          <w:pPr>
            <w:pStyle w:val="TOC1"/>
            <w:tabs>
              <w:tab w:val="right" w:leader="dot" w:pos="9016"/>
            </w:tabs>
            <w:rPr>
              <w:rFonts w:eastAsiaTheme="minorEastAsia"/>
              <w:noProof/>
              <w:sz w:val="24"/>
              <w:szCs w:val="24"/>
              <w:lang w:eastAsia="en-IE"/>
            </w:rPr>
          </w:pPr>
          <w:hyperlink w:anchor="_Toc507606113" w:history="1">
            <w:r w:rsidR="00F3620D" w:rsidRPr="00F3620D">
              <w:rPr>
                <w:rStyle w:val="Hyperlink"/>
                <w:noProof/>
                <w:sz w:val="24"/>
                <w:szCs w:val="24"/>
              </w:rPr>
              <w:t>Discussion:</w:t>
            </w:r>
            <w:r w:rsidR="00F3620D" w:rsidRPr="00F3620D">
              <w:rPr>
                <w:noProof/>
                <w:webHidden/>
                <w:sz w:val="24"/>
                <w:szCs w:val="24"/>
              </w:rPr>
              <w:tab/>
            </w:r>
            <w:r w:rsidRPr="00F3620D">
              <w:rPr>
                <w:noProof/>
                <w:webHidden/>
                <w:sz w:val="24"/>
                <w:szCs w:val="24"/>
              </w:rPr>
              <w:fldChar w:fldCharType="begin"/>
            </w:r>
            <w:r w:rsidR="00F3620D" w:rsidRPr="00F3620D">
              <w:rPr>
                <w:noProof/>
                <w:webHidden/>
                <w:sz w:val="24"/>
                <w:szCs w:val="24"/>
              </w:rPr>
              <w:instrText xml:space="preserve"> PAGEREF _Toc507606113 \h </w:instrText>
            </w:r>
            <w:r w:rsidRPr="00F3620D">
              <w:rPr>
                <w:noProof/>
                <w:webHidden/>
                <w:sz w:val="24"/>
                <w:szCs w:val="24"/>
              </w:rPr>
            </w:r>
            <w:r w:rsidRPr="00F3620D">
              <w:rPr>
                <w:noProof/>
                <w:webHidden/>
                <w:sz w:val="24"/>
                <w:szCs w:val="24"/>
              </w:rPr>
              <w:fldChar w:fldCharType="separate"/>
            </w:r>
            <w:r w:rsidR="00040A6D">
              <w:rPr>
                <w:noProof/>
                <w:webHidden/>
                <w:sz w:val="24"/>
                <w:szCs w:val="24"/>
              </w:rPr>
              <w:t>18</w:t>
            </w:r>
            <w:r w:rsidRPr="00F3620D">
              <w:rPr>
                <w:noProof/>
                <w:webHidden/>
                <w:sz w:val="24"/>
                <w:szCs w:val="24"/>
              </w:rPr>
              <w:fldChar w:fldCharType="end"/>
            </w:r>
          </w:hyperlink>
        </w:p>
        <w:p w:rsidR="00F3620D" w:rsidRPr="00F3620D" w:rsidRDefault="00795307">
          <w:pPr>
            <w:pStyle w:val="TOC2"/>
            <w:tabs>
              <w:tab w:val="right" w:leader="dot" w:pos="9016"/>
            </w:tabs>
            <w:rPr>
              <w:rFonts w:eastAsiaTheme="minorEastAsia"/>
              <w:noProof/>
              <w:sz w:val="24"/>
              <w:szCs w:val="24"/>
              <w:lang w:eastAsia="en-IE"/>
            </w:rPr>
          </w:pPr>
          <w:hyperlink w:anchor="_Toc507606114" w:history="1">
            <w:r w:rsidR="00F3620D" w:rsidRPr="00F3620D">
              <w:rPr>
                <w:rStyle w:val="Hyperlink"/>
                <w:noProof/>
                <w:sz w:val="24"/>
                <w:szCs w:val="24"/>
              </w:rPr>
              <w:t>Summary of results.</w:t>
            </w:r>
            <w:r w:rsidR="00F3620D" w:rsidRPr="00F3620D">
              <w:rPr>
                <w:noProof/>
                <w:webHidden/>
                <w:sz w:val="24"/>
                <w:szCs w:val="24"/>
              </w:rPr>
              <w:tab/>
            </w:r>
            <w:r w:rsidRPr="00F3620D">
              <w:rPr>
                <w:noProof/>
                <w:webHidden/>
                <w:sz w:val="24"/>
                <w:szCs w:val="24"/>
              </w:rPr>
              <w:fldChar w:fldCharType="begin"/>
            </w:r>
            <w:r w:rsidR="00F3620D" w:rsidRPr="00F3620D">
              <w:rPr>
                <w:noProof/>
                <w:webHidden/>
                <w:sz w:val="24"/>
                <w:szCs w:val="24"/>
              </w:rPr>
              <w:instrText xml:space="preserve"> PAGEREF _Toc507606114 \h </w:instrText>
            </w:r>
            <w:r w:rsidRPr="00F3620D">
              <w:rPr>
                <w:noProof/>
                <w:webHidden/>
                <w:sz w:val="24"/>
                <w:szCs w:val="24"/>
              </w:rPr>
            </w:r>
            <w:r w:rsidRPr="00F3620D">
              <w:rPr>
                <w:noProof/>
                <w:webHidden/>
                <w:sz w:val="24"/>
                <w:szCs w:val="24"/>
              </w:rPr>
              <w:fldChar w:fldCharType="separate"/>
            </w:r>
            <w:r w:rsidR="00040A6D">
              <w:rPr>
                <w:noProof/>
                <w:webHidden/>
                <w:sz w:val="24"/>
                <w:szCs w:val="24"/>
              </w:rPr>
              <w:t>18</w:t>
            </w:r>
            <w:r w:rsidRPr="00F3620D">
              <w:rPr>
                <w:noProof/>
                <w:webHidden/>
                <w:sz w:val="24"/>
                <w:szCs w:val="24"/>
              </w:rPr>
              <w:fldChar w:fldCharType="end"/>
            </w:r>
          </w:hyperlink>
        </w:p>
        <w:p w:rsidR="00F3620D" w:rsidRPr="00F3620D" w:rsidRDefault="00795307">
          <w:pPr>
            <w:pStyle w:val="TOC2"/>
            <w:tabs>
              <w:tab w:val="right" w:leader="dot" w:pos="9016"/>
            </w:tabs>
            <w:rPr>
              <w:rFonts w:eastAsiaTheme="minorEastAsia"/>
              <w:noProof/>
              <w:sz w:val="24"/>
              <w:szCs w:val="24"/>
              <w:lang w:eastAsia="en-IE"/>
            </w:rPr>
          </w:pPr>
          <w:hyperlink w:anchor="_Toc507606115" w:history="1">
            <w:r w:rsidR="00F3620D" w:rsidRPr="00F3620D">
              <w:rPr>
                <w:rStyle w:val="Hyperlink"/>
                <w:noProof/>
                <w:sz w:val="24"/>
                <w:szCs w:val="24"/>
              </w:rPr>
              <w:t>Relationship between results and hypothesis or research question</w:t>
            </w:r>
            <w:r w:rsidR="00F3620D" w:rsidRPr="00F3620D">
              <w:rPr>
                <w:noProof/>
                <w:webHidden/>
                <w:sz w:val="24"/>
                <w:szCs w:val="24"/>
              </w:rPr>
              <w:tab/>
            </w:r>
            <w:r w:rsidRPr="00F3620D">
              <w:rPr>
                <w:noProof/>
                <w:webHidden/>
                <w:sz w:val="24"/>
                <w:szCs w:val="24"/>
              </w:rPr>
              <w:fldChar w:fldCharType="begin"/>
            </w:r>
            <w:r w:rsidR="00F3620D" w:rsidRPr="00F3620D">
              <w:rPr>
                <w:noProof/>
                <w:webHidden/>
                <w:sz w:val="24"/>
                <w:szCs w:val="24"/>
              </w:rPr>
              <w:instrText xml:space="preserve"> PAGEREF _Toc507606115 \h </w:instrText>
            </w:r>
            <w:r w:rsidRPr="00F3620D">
              <w:rPr>
                <w:noProof/>
                <w:webHidden/>
                <w:sz w:val="24"/>
                <w:szCs w:val="24"/>
              </w:rPr>
            </w:r>
            <w:r w:rsidRPr="00F3620D">
              <w:rPr>
                <w:noProof/>
                <w:webHidden/>
                <w:sz w:val="24"/>
                <w:szCs w:val="24"/>
              </w:rPr>
              <w:fldChar w:fldCharType="separate"/>
            </w:r>
            <w:r w:rsidR="00040A6D">
              <w:rPr>
                <w:noProof/>
                <w:webHidden/>
                <w:sz w:val="24"/>
                <w:szCs w:val="24"/>
              </w:rPr>
              <w:t>18</w:t>
            </w:r>
            <w:r w:rsidRPr="00F3620D">
              <w:rPr>
                <w:noProof/>
                <w:webHidden/>
                <w:sz w:val="24"/>
                <w:szCs w:val="24"/>
              </w:rPr>
              <w:fldChar w:fldCharType="end"/>
            </w:r>
          </w:hyperlink>
        </w:p>
        <w:p w:rsidR="00F3620D" w:rsidRPr="00F3620D" w:rsidRDefault="00795307">
          <w:pPr>
            <w:pStyle w:val="TOC2"/>
            <w:tabs>
              <w:tab w:val="right" w:leader="dot" w:pos="9016"/>
            </w:tabs>
            <w:rPr>
              <w:rFonts w:eastAsiaTheme="minorEastAsia"/>
              <w:noProof/>
              <w:sz w:val="24"/>
              <w:szCs w:val="24"/>
              <w:lang w:eastAsia="en-IE"/>
            </w:rPr>
          </w:pPr>
          <w:hyperlink w:anchor="_Toc507606116" w:history="1">
            <w:r w:rsidR="00F3620D" w:rsidRPr="00F3620D">
              <w:rPr>
                <w:rStyle w:val="Hyperlink"/>
                <w:noProof/>
                <w:sz w:val="24"/>
                <w:szCs w:val="24"/>
              </w:rPr>
              <w:t>Relationship between results and literature</w:t>
            </w:r>
            <w:r w:rsidR="00F3620D" w:rsidRPr="00F3620D">
              <w:rPr>
                <w:noProof/>
                <w:webHidden/>
                <w:sz w:val="24"/>
                <w:szCs w:val="24"/>
              </w:rPr>
              <w:tab/>
            </w:r>
            <w:r w:rsidRPr="00F3620D">
              <w:rPr>
                <w:noProof/>
                <w:webHidden/>
                <w:sz w:val="24"/>
                <w:szCs w:val="24"/>
              </w:rPr>
              <w:fldChar w:fldCharType="begin"/>
            </w:r>
            <w:r w:rsidR="00F3620D" w:rsidRPr="00F3620D">
              <w:rPr>
                <w:noProof/>
                <w:webHidden/>
                <w:sz w:val="24"/>
                <w:szCs w:val="24"/>
              </w:rPr>
              <w:instrText xml:space="preserve"> PAGEREF _Toc507606116 \h </w:instrText>
            </w:r>
            <w:r w:rsidRPr="00F3620D">
              <w:rPr>
                <w:noProof/>
                <w:webHidden/>
                <w:sz w:val="24"/>
                <w:szCs w:val="24"/>
              </w:rPr>
            </w:r>
            <w:r w:rsidRPr="00F3620D">
              <w:rPr>
                <w:noProof/>
                <w:webHidden/>
                <w:sz w:val="24"/>
                <w:szCs w:val="24"/>
              </w:rPr>
              <w:fldChar w:fldCharType="separate"/>
            </w:r>
            <w:r w:rsidR="00040A6D">
              <w:rPr>
                <w:noProof/>
                <w:webHidden/>
                <w:sz w:val="24"/>
                <w:szCs w:val="24"/>
              </w:rPr>
              <w:t>19</w:t>
            </w:r>
            <w:r w:rsidRPr="00F3620D">
              <w:rPr>
                <w:noProof/>
                <w:webHidden/>
                <w:sz w:val="24"/>
                <w:szCs w:val="24"/>
              </w:rPr>
              <w:fldChar w:fldCharType="end"/>
            </w:r>
          </w:hyperlink>
        </w:p>
        <w:p w:rsidR="00F3620D" w:rsidRPr="00F3620D" w:rsidRDefault="00795307">
          <w:pPr>
            <w:pStyle w:val="TOC2"/>
            <w:tabs>
              <w:tab w:val="right" w:leader="dot" w:pos="9016"/>
            </w:tabs>
            <w:rPr>
              <w:rFonts w:eastAsiaTheme="minorEastAsia"/>
              <w:noProof/>
              <w:sz w:val="24"/>
              <w:szCs w:val="24"/>
              <w:lang w:eastAsia="en-IE"/>
            </w:rPr>
          </w:pPr>
          <w:hyperlink w:anchor="_Toc507606117" w:history="1">
            <w:r w:rsidR="00F3620D" w:rsidRPr="00F3620D">
              <w:rPr>
                <w:rStyle w:val="Hyperlink"/>
                <w:noProof/>
                <w:sz w:val="24"/>
                <w:szCs w:val="24"/>
              </w:rPr>
              <w:t>Suitability of method employed.</w:t>
            </w:r>
            <w:r w:rsidR="00F3620D" w:rsidRPr="00F3620D">
              <w:rPr>
                <w:noProof/>
                <w:webHidden/>
                <w:sz w:val="24"/>
                <w:szCs w:val="24"/>
              </w:rPr>
              <w:tab/>
            </w:r>
            <w:r w:rsidRPr="00F3620D">
              <w:rPr>
                <w:noProof/>
                <w:webHidden/>
                <w:sz w:val="24"/>
                <w:szCs w:val="24"/>
              </w:rPr>
              <w:fldChar w:fldCharType="begin"/>
            </w:r>
            <w:r w:rsidR="00F3620D" w:rsidRPr="00F3620D">
              <w:rPr>
                <w:noProof/>
                <w:webHidden/>
                <w:sz w:val="24"/>
                <w:szCs w:val="24"/>
              </w:rPr>
              <w:instrText xml:space="preserve"> PAGEREF _Toc507606117 \h </w:instrText>
            </w:r>
            <w:r w:rsidRPr="00F3620D">
              <w:rPr>
                <w:noProof/>
                <w:webHidden/>
                <w:sz w:val="24"/>
                <w:szCs w:val="24"/>
              </w:rPr>
            </w:r>
            <w:r w:rsidRPr="00F3620D">
              <w:rPr>
                <w:noProof/>
                <w:webHidden/>
                <w:sz w:val="24"/>
                <w:szCs w:val="24"/>
              </w:rPr>
              <w:fldChar w:fldCharType="separate"/>
            </w:r>
            <w:r w:rsidR="00040A6D">
              <w:rPr>
                <w:noProof/>
                <w:webHidden/>
                <w:sz w:val="24"/>
                <w:szCs w:val="24"/>
              </w:rPr>
              <w:t>20</w:t>
            </w:r>
            <w:r w:rsidRPr="00F3620D">
              <w:rPr>
                <w:noProof/>
                <w:webHidden/>
                <w:sz w:val="24"/>
                <w:szCs w:val="24"/>
              </w:rPr>
              <w:fldChar w:fldCharType="end"/>
            </w:r>
          </w:hyperlink>
        </w:p>
        <w:p w:rsidR="00F3620D" w:rsidRPr="00F3620D" w:rsidRDefault="00795307">
          <w:pPr>
            <w:pStyle w:val="TOC2"/>
            <w:tabs>
              <w:tab w:val="right" w:leader="dot" w:pos="9016"/>
            </w:tabs>
            <w:rPr>
              <w:rFonts w:eastAsiaTheme="minorEastAsia"/>
              <w:noProof/>
              <w:sz w:val="24"/>
              <w:szCs w:val="24"/>
              <w:lang w:eastAsia="en-IE"/>
            </w:rPr>
          </w:pPr>
          <w:hyperlink w:anchor="_Toc507606118" w:history="1">
            <w:r w:rsidR="00F3620D" w:rsidRPr="00F3620D">
              <w:rPr>
                <w:rStyle w:val="Hyperlink"/>
                <w:noProof/>
                <w:sz w:val="24"/>
                <w:szCs w:val="24"/>
              </w:rPr>
              <w:t>Limitations and Future Research</w:t>
            </w:r>
            <w:r w:rsidR="00F3620D" w:rsidRPr="00F3620D">
              <w:rPr>
                <w:noProof/>
                <w:webHidden/>
                <w:sz w:val="24"/>
                <w:szCs w:val="24"/>
              </w:rPr>
              <w:tab/>
            </w:r>
            <w:r w:rsidRPr="00F3620D">
              <w:rPr>
                <w:noProof/>
                <w:webHidden/>
                <w:sz w:val="24"/>
                <w:szCs w:val="24"/>
              </w:rPr>
              <w:fldChar w:fldCharType="begin"/>
            </w:r>
            <w:r w:rsidR="00F3620D" w:rsidRPr="00F3620D">
              <w:rPr>
                <w:noProof/>
                <w:webHidden/>
                <w:sz w:val="24"/>
                <w:szCs w:val="24"/>
              </w:rPr>
              <w:instrText xml:space="preserve"> PAGEREF _Toc507606118 \h </w:instrText>
            </w:r>
            <w:r w:rsidRPr="00F3620D">
              <w:rPr>
                <w:noProof/>
                <w:webHidden/>
                <w:sz w:val="24"/>
                <w:szCs w:val="24"/>
              </w:rPr>
            </w:r>
            <w:r w:rsidRPr="00F3620D">
              <w:rPr>
                <w:noProof/>
                <w:webHidden/>
                <w:sz w:val="24"/>
                <w:szCs w:val="24"/>
              </w:rPr>
              <w:fldChar w:fldCharType="separate"/>
            </w:r>
            <w:r w:rsidR="00040A6D">
              <w:rPr>
                <w:noProof/>
                <w:webHidden/>
                <w:sz w:val="24"/>
                <w:szCs w:val="24"/>
              </w:rPr>
              <w:t>20</w:t>
            </w:r>
            <w:r w:rsidRPr="00F3620D">
              <w:rPr>
                <w:noProof/>
                <w:webHidden/>
                <w:sz w:val="24"/>
                <w:szCs w:val="24"/>
              </w:rPr>
              <w:fldChar w:fldCharType="end"/>
            </w:r>
          </w:hyperlink>
        </w:p>
        <w:p w:rsidR="00F3620D" w:rsidRPr="00F3620D" w:rsidRDefault="00795307">
          <w:pPr>
            <w:pStyle w:val="TOC2"/>
            <w:tabs>
              <w:tab w:val="right" w:leader="dot" w:pos="9016"/>
            </w:tabs>
            <w:rPr>
              <w:rFonts w:eastAsiaTheme="minorEastAsia"/>
              <w:noProof/>
              <w:sz w:val="24"/>
              <w:szCs w:val="24"/>
              <w:lang w:eastAsia="en-IE"/>
            </w:rPr>
          </w:pPr>
          <w:hyperlink w:anchor="_Toc507606119" w:history="1">
            <w:r w:rsidR="00F3620D" w:rsidRPr="00F3620D">
              <w:rPr>
                <w:rStyle w:val="Hyperlink"/>
                <w:noProof/>
                <w:sz w:val="24"/>
                <w:szCs w:val="24"/>
              </w:rPr>
              <w:t>Conclusion</w:t>
            </w:r>
            <w:r w:rsidR="00F3620D" w:rsidRPr="00F3620D">
              <w:rPr>
                <w:noProof/>
                <w:webHidden/>
                <w:sz w:val="24"/>
                <w:szCs w:val="24"/>
              </w:rPr>
              <w:tab/>
            </w:r>
            <w:r w:rsidRPr="00F3620D">
              <w:rPr>
                <w:noProof/>
                <w:webHidden/>
                <w:sz w:val="24"/>
                <w:szCs w:val="24"/>
              </w:rPr>
              <w:fldChar w:fldCharType="begin"/>
            </w:r>
            <w:r w:rsidR="00F3620D" w:rsidRPr="00F3620D">
              <w:rPr>
                <w:noProof/>
                <w:webHidden/>
                <w:sz w:val="24"/>
                <w:szCs w:val="24"/>
              </w:rPr>
              <w:instrText xml:space="preserve"> PAGEREF _Toc507606119 \h </w:instrText>
            </w:r>
            <w:r w:rsidRPr="00F3620D">
              <w:rPr>
                <w:noProof/>
                <w:webHidden/>
                <w:sz w:val="24"/>
                <w:szCs w:val="24"/>
              </w:rPr>
            </w:r>
            <w:r w:rsidRPr="00F3620D">
              <w:rPr>
                <w:noProof/>
                <w:webHidden/>
                <w:sz w:val="24"/>
                <w:szCs w:val="24"/>
              </w:rPr>
              <w:fldChar w:fldCharType="separate"/>
            </w:r>
            <w:r w:rsidR="00040A6D">
              <w:rPr>
                <w:noProof/>
                <w:webHidden/>
                <w:sz w:val="24"/>
                <w:szCs w:val="24"/>
              </w:rPr>
              <w:t>21</w:t>
            </w:r>
            <w:r w:rsidRPr="00F3620D">
              <w:rPr>
                <w:noProof/>
                <w:webHidden/>
                <w:sz w:val="24"/>
                <w:szCs w:val="24"/>
              </w:rPr>
              <w:fldChar w:fldCharType="end"/>
            </w:r>
          </w:hyperlink>
        </w:p>
        <w:p w:rsidR="00F3620D" w:rsidRDefault="00795307">
          <w:pPr>
            <w:pStyle w:val="TOC1"/>
            <w:tabs>
              <w:tab w:val="right" w:leader="dot" w:pos="9016"/>
            </w:tabs>
            <w:rPr>
              <w:rFonts w:eastAsiaTheme="minorEastAsia"/>
              <w:noProof/>
              <w:lang w:eastAsia="en-IE"/>
            </w:rPr>
          </w:pPr>
          <w:hyperlink w:anchor="_Toc507606120" w:history="1">
            <w:r w:rsidR="00F3620D" w:rsidRPr="00F3620D">
              <w:rPr>
                <w:rStyle w:val="Hyperlink"/>
                <w:noProof/>
                <w:sz w:val="24"/>
                <w:szCs w:val="24"/>
              </w:rPr>
              <w:t>References:</w:t>
            </w:r>
            <w:r w:rsidR="00F3620D" w:rsidRPr="00F3620D">
              <w:rPr>
                <w:noProof/>
                <w:webHidden/>
                <w:sz w:val="24"/>
                <w:szCs w:val="24"/>
              </w:rPr>
              <w:tab/>
            </w:r>
            <w:r w:rsidRPr="00F3620D">
              <w:rPr>
                <w:noProof/>
                <w:webHidden/>
                <w:sz w:val="24"/>
                <w:szCs w:val="24"/>
              </w:rPr>
              <w:fldChar w:fldCharType="begin"/>
            </w:r>
            <w:r w:rsidR="00F3620D" w:rsidRPr="00F3620D">
              <w:rPr>
                <w:noProof/>
                <w:webHidden/>
                <w:sz w:val="24"/>
                <w:szCs w:val="24"/>
              </w:rPr>
              <w:instrText xml:space="preserve"> PAGEREF _Toc507606120 \h </w:instrText>
            </w:r>
            <w:r w:rsidRPr="00F3620D">
              <w:rPr>
                <w:noProof/>
                <w:webHidden/>
                <w:sz w:val="24"/>
                <w:szCs w:val="24"/>
              </w:rPr>
            </w:r>
            <w:r w:rsidRPr="00F3620D">
              <w:rPr>
                <w:noProof/>
                <w:webHidden/>
                <w:sz w:val="24"/>
                <w:szCs w:val="24"/>
              </w:rPr>
              <w:fldChar w:fldCharType="separate"/>
            </w:r>
            <w:r w:rsidR="00040A6D">
              <w:rPr>
                <w:noProof/>
                <w:webHidden/>
                <w:sz w:val="24"/>
                <w:szCs w:val="24"/>
              </w:rPr>
              <w:t>22</w:t>
            </w:r>
            <w:r w:rsidRPr="00F3620D">
              <w:rPr>
                <w:noProof/>
                <w:webHidden/>
                <w:sz w:val="24"/>
                <w:szCs w:val="24"/>
              </w:rPr>
              <w:fldChar w:fldCharType="end"/>
            </w:r>
          </w:hyperlink>
        </w:p>
        <w:p w:rsidR="00AA0207" w:rsidRDefault="00795307">
          <w:r w:rsidRPr="00DF7137">
            <w:rPr>
              <w:sz w:val="24"/>
              <w:szCs w:val="24"/>
            </w:rPr>
            <w:fldChar w:fldCharType="end"/>
          </w:r>
        </w:p>
      </w:sdtContent>
    </w:sdt>
    <w:p w:rsidR="00AA0207" w:rsidRDefault="00AA0207" w:rsidP="00AA0207">
      <w:pPr>
        <w:pStyle w:val="Heading1"/>
      </w:pPr>
    </w:p>
    <w:p w:rsidR="00AA0207" w:rsidRDefault="00AA0207" w:rsidP="00AA0207"/>
    <w:p w:rsidR="00AA0207" w:rsidRDefault="00AA0207" w:rsidP="00AA0207">
      <w:pPr>
        <w:pStyle w:val="Heading1"/>
      </w:pPr>
      <w:bookmarkStart w:id="0" w:name="_Toc507606096"/>
      <w:r>
        <w:lastRenderedPageBreak/>
        <w:t>Abstract</w:t>
      </w:r>
      <w:bookmarkEnd w:id="0"/>
    </w:p>
    <w:p w:rsidR="00F43EF0" w:rsidRPr="00F43EF0" w:rsidRDefault="00F43EF0" w:rsidP="00F43EF0">
      <w:pPr>
        <w:rPr>
          <w:bCs/>
          <w:sz w:val="24"/>
          <w:szCs w:val="24"/>
          <w:lang w:val="en-US"/>
        </w:rPr>
      </w:pPr>
      <w:r w:rsidRPr="00F43EF0">
        <w:rPr>
          <w:bCs/>
          <w:sz w:val="24"/>
          <w:szCs w:val="24"/>
          <w:lang w:val="en-GB"/>
        </w:rPr>
        <w:t xml:space="preserve">This research project is to </w:t>
      </w:r>
      <w:r>
        <w:rPr>
          <w:sz w:val="24"/>
          <w:szCs w:val="24"/>
        </w:rPr>
        <w:t>explore</w:t>
      </w:r>
      <w:r w:rsidRPr="00F22319">
        <w:rPr>
          <w:sz w:val="24"/>
          <w:szCs w:val="24"/>
        </w:rPr>
        <w:t xml:space="preserve"> gender differences in professional athletes' self-presentation on</w:t>
      </w:r>
      <w:r>
        <w:rPr>
          <w:sz w:val="24"/>
          <w:szCs w:val="24"/>
        </w:rPr>
        <w:t xml:space="preserve"> Twitter.</w:t>
      </w:r>
      <w:r w:rsidRPr="00F43EF0">
        <w:rPr>
          <w:bCs/>
          <w:sz w:val="24"/>
          <w:szCs w:val="24"/>
          <w:lang w:val="en-US"/>
        </w:rPr>
        <w:t>To do this Cluster analysis</w:t>
      </w:r>
      <w:r>
        <w:rPr>
          <w:bCs/>
          <w:sz w:val="24"/>
          <w:szCs w:val="24"/>
          <w:lang w:val="en-US"/>
        </w:rPr>
        <w:t xml:space="preserve"> was used on the tweets. </w:t>
      </w:r>
    </w:p>
    <w:p w:rsidR="00CB1CEF" w:rsidRDefault="00F43EF0" w:rsidP="00F43EF0">
      <w:pPr>
        <w:rPr>
          <w:sz w:val="24"/>
          <w:szCs w:val="24"/>
        </w:rPr>
      </w:pPr>
      <w:r>
        <w:rPr>
          <w:sz w:val="24"/>
          <w:szCs w:val="24"/>
        </w:rPr>
        <w:t xml:space="preserve">Athletes </w:t>
      </w:r>
      <w:r w:rsidRPr="00F43EF0">
        <w:rPr>
          <w:sz w:val="24"/>
          <w:szCs w:val="24"/>
        </w:rPr>
        <w:t>have engaged in tweeting at a fast pace,</w:t>
      </w:r>
      <w:r>
        <w:rPr>
          <w:sz w:val="24"/>
          <w:szCs w:val="24"/>
        </w:rPr>
        <w:t xml:space="preserve"> but there are major disparities in the number of followers male and female athletes get, </w:t>
      </w:r>
      <w:r w:rsidRPr="00F43EF0">
        <w:rPr>
          <w:sz w:val="24"/>
          <w:szCs w:val="24"/>
        </w:rPr>
        <w:t>which raises the question</w:t>
      </w:r>
      <w:ins w:id="1" w:author="Mary Galvin" w:date="2018-03-16T16:46:00Z">
        <w:r w:rsidR="00567A0E">
          <w:rPr>
            <w:sz w:val="24"/>
            <w:szCs w:val="24"/>
          </w:rPr>
          <w:t>,</w:t>
        </w:r>
      </w:ins>
      <w:del w:id="2" w:author="Mary Galvin" w:date="2018-03-16T16:46:00Z">
        <w:r w:rsidRPr="00F43EF0" w:rsidDel="00567A0E">
          <w:rPr>
            <w:sz w:val="24"/>
            <w:szCs w:val="24"/>
          </w:rPr>
          <w:delText>.</w:delText>
        </w:r>
      </w:del>
      <w:ins w:id="3" w:author="Mary Galvin" w:date="2018-03-16T16:46:00Z">
        <w:r w:rsidR="00567A0E">
          <w:rPr>
            <w:sz w:val="24"/>
            <w:szCs w:val="24"/>
            <w:lang w:val="en-GB"/>
          </w:rPr>
          <w:t>a</w:t>
        </w:r>
      </w:ins>
      <w:del w:id="4" w:author="Mary Galvin" w:date="2018-03-16T16:46:00Z">
        <w:r w:rsidRPr="00F43EF0" w:rsidDel="00567A0E">
          <w:rPr>
            <w:sz w:val="24"/>
            <w:szCs w:val="24"/>
            <w:lang w:val="en-GB"/>
          </w:rPr>
          <w:delText>A</w:delText>
        </w:r>
      </w:del>
      <w:r w:rsidRPr="00F43EF0">
        <w:rPr>
          <w:sz w:val="24"/>
          <w:szCs w:val="24"/>
          <w:lang w:val="en-GB"/>
        </w:rPr>
        <w:t>re there any differences in the ways in which male and female sportspersons represent themselves online?</w:t>
      </w:r>
      <w:r w:rsidRPr="00F43EF0">
        <w:rPr>
          <w:sz w:val="24"/>
          <w:szCs w:val="24"/>
        </w:rPr>
        <w:t xml:space="preserve">This </w:t>
      </w:r>
      <w:r>
        <w:rPr>
          <w:sz w:val="24"/>
          <w:szCs w:val="24"/>
        </w:rPr>
        <w:t>research</w:t>
      </w:r>
      <w:r w:rsidRPr="00F43EF0">
        <w:rPr>
          <w:sz w:val="24"/>
          <w:szCs w:val="24"/>
        </w:rPr>
        <w:t xml:space="preserve"> investigated </w:t>
      </w:r>
      <w:proofErr w:type="spellStart"/>
      <w:r w:rsidRPr="00F43EF0">
        <w:rPr>
          <w:sz w:val="24"/>
          <w:szCs w:val="24"/>
        </w:rPr>
        <w:t>thetweets</w:t>
      </w:r>
      <w:proofErr w:type="spellEnd"/>
      <w:r w:rsidRPr="00F43EF0">
        <w:rPr>
          <w:sz w:val="24"/>
          <w:szCs w:val="24"/>
        </w:rPr>
        <w:t xml:space="preserve"> of </w:t>
      </w:r>
      <w:r>
        <w:rPr>
          <w:sz w:val="24"/>
          <w:szCs w:val="24"/>
        </w:rPr>
        <w:t xml:space="preserve">the ten most followed female athletes and the ten most followed male athletes on Twitter </w:t>
      </w:r>
      <w:r w:rsidRPr="00F43EF0">
        <w:rPr>
          <w:sz w:val="24"/>
          <w:szCs w:val="24"/>
        </w:rPr>
        <w:t xml:space="preserve">over a </w:t>
      </w:r>
      <w:r>
        <w:rPr>
          <w:sz w:val="24"/>
          <w:szCs w:val="24"/>
        </w:rPr>
        <w:t xml:space="preserve">one year </w:t>
      </w:r>
      <w:r w:rsidRPr="00F43EF0">
        <w:rPr>
          <w:sz w:val="24"/>
          <w:szCs w:val="24"/>
        </w:rPr>
        <w:t xml:space="preserve">period in an attempt to answer that question. </w:t>
      </w:r>
      <w:commentRangeStart w:id="5"/>
      <w:proofErr w:type="spellStart"/>
      <w:r w:rsidRPr="00F43EF0">
        <w:rPr>
          <w:sz w:val="24"/>
          <w:szCs w:val="24"/>
        </w:rPr>
        <w:t>Thefindings</w:t>
      </w:r>
      <w:proofErr w:type="spellEnd"/>
      <w:r w:rsidRPr="00F43EF0">
        <w:rPr>
          <w:sz w:val="24"/>
          <w:szCs w:val="24"/>
        </w:rPr>
        <w:t xml:space="preserve"> indicate that athletes are talking predominantly about their </w:t>
      </w:r>
      <w:r>
        <w:rPr>
          <w:sz w:val="24"/>
          <w:szCs w:val="24"/>
        </w:rPr>
        <w:t xml:space="preserve">sport as well as their </w:t>
      </w:r>
      <w:r w:rsidRPr="00F43EF0">
        <w:rPr>
          <w:sz w:val="24"/>
          <w:szCs w:val="24"/>
        </w:rPr>
        <w:t xml:space="preserve">personal </w:t>
      </w:r>
      <w:proofErr w:type="spellStart"/>
      <w:r w:rsidRPr="00F43EF0">
        <w:rPr>
          <w:sz w:val="24"/>
          <w:szCs w:val="24"/>
        </w:rPr>
        <w:t>lives</w:t>
      </w:r>
      <w:r w:rsidR="00E519AE">
        <w:rPr>
          <w:sz w:val="24"/>
          <w:szCs w:val="24"/>
        </w:rPr>
        <w:t>on</w:t>
      </w:r>
      <w:proofErr w:type="spellEnd"/>
      <w:r w:rsidR="00E519AE">
        <w:rPr>
          <w:sz w:val="24"/>
          <w:szCs w:val="24"/>
        </w:rPr>
        <w:t xml:space="preserve"> </w:t>
      </w:r>
      <w:r w:rsidRPr="00F43EF0">
        <w:rPr>
          <w:sz w:val="24"/>
          <w:szCs w:val="24"/>
        </w:rPr>
        <w:t>Twi</w:t>
      </w:r>
      <w:r w:rsidR="00DA1818">
        <w:rPr>
          <w:sz w:val="24"/>
          <w:szCs w:val="24"/>
        </w:rPr>
        <w:t>tter. The results indicate that female athletes are also tweeting about issues related more specifically to women.</w:t>
      </w:r>
      <w:commentRangeEnd w:id="5"/>
      <w:r w:rsidR="00567A0E">
        <w:rPr>
          <w:rStyle w:val="CommentReference"/>
        </w:rPr>
        <w:commentReference w:id="5"/>
      </w:r>
    </w:p>
    <w:p w:rsidR="00CB1CEF" w:rsidRDefault="00CB1CEF" w:rsidP="00EE1940">
      <w:pPr>
        <w:rPr>
          <w:sz w:val="24"/>
          <w:szCs w:val="24"/>
        </w:rPr>
      </w:pPr>
    </w:p>
    <w:p w:rsidR="00CB1CEF" w:rsidRPr="00CB1CEF" w:rsidRDefault="00CB1CEF" w:rsidP="009B2ED6">
      <w:pPr>
        <w:pStyle w:val="Heading1"/>
      </w:pPr>
      <w:bookmarkStart w:id="6" w:name="_Toc507606097"/>
      <w:r w:rsidRPr="00CB1CEF">
        <w:t>Introduction</w:t>
      </w:r>
      <w:r w:rsidR="00CB4470">
        <w:t>.</w:t>
      </w:r>
      <w:bookmarkEnd w:id="6"/>
    </w:p>
    <w:p w:rsidR="00C07E82" w:rsidRDefault="00C07E82" w:rsidP="00C07E82">
      <w:pPr>
        <w:rPr>
          <w:rStyle w:val="Strong"/>
          <w:rFonts w:cstheme="minorHAnsi"/>
          <w:b w:val="0"/>
          <w:sz w:val="24"/>
          <w:szCs w:val="24"/>
          <w:bdr w:val="none" w:sz="0" w:space="0" w:color="auto" w:frame="1"/>
        </w:rPr>
      </w:pPr>
      <w:r w:rsidRPr="00C07E82">
        <w:rPr>
          <w:rStyle w:val="Strong"/>
          <w:rFonts w:cstheme="minorHAnsi"/>
          <w:b w:val="0"/>
          <w:sz w:val="24"/>
          <w:szCs w:val="24"/>
          <w:bdr w:val="none" w:sz="0" w:space="0" w:color="auto" w:frame="1"/>
        </w:rPr>
        <w:t>The ever-changing social-media landscape has revolutionized the ways in which sport is consumed. While traditional sport consumption occurs through means such as attending events, viewing games on television, listening to games on the radio, or reading about sports in newspapers and magazines, the infiltration of social media into the sport realm has led to changes in sport consumption. Consumers are using their personal electronic devices to participate in “second screen” behaviours instead of focusing solely on the sport event through traditional methods of consumption. Second-screen behaviour entails using a smart  phone, tablet, or laptop while watching television to access the Internet and other social-networking sites to obtain more information (de Zuniga, Garcia-</w:t>
      </w:r>
      <w:proofErr w:type="spellStart"/>
      <w:r w:rsidRPr="00C07E82">
        <w:rPr>
          <w:rStyle w:val="Strong"/>
          <w:rFonts w:cstheme="minorHAnsi"/>
          <w:b w:val="0"/>
          <w:sz w:val="24"/>
          <w:szCs w:val="24"/>
          <w:bdr w:val="none" w:sz="0" w:space="0" w:color="auto" w:frame="1"/>
        </w:rPr>
        <w:t>Perdomo</w:t>
      </w:r>
      <w:proofErr w:type="spellEnd"/>
      <w:r w:rsidRPr="00C07E82">
        <w:rPr>
          <w:rStyle w:val="Strong"/>
          <w:rFonts w:cstheme="minorHAnsi"/>
          <w:b w:val="0"/>
          <w:sz w:val="24"/>
          <w:szCs w:val="24"/>
          <w:bdr w:val="none" w:sz="0" w:space="0" w:color="auto" w:frame="1"/>
        </w:rPr>
        <w:t>, &amp; McGregor, 2015). In other words, consumers use multiple distribution systems to meet different needs that are not fulfilled by one system alone (</w:t>
      </w:r>
      <w:proofErr w:type="spellStart"/>
      <w:r w:rsidRPr="00C07E82">
        <w:rPr>
          <w:rStyle w:val="Strong"/>
          <w:rFonts w:cstheme="minorHAnsi"/>
          <w:b w:val="0"/>
          <w:sz w:val="24"/>
          <w:szCs w:val="24"/>
          <w:bdr w:val="none" w:sz="0" w:space="0" w:color="auto" w:frame="1"/>
        </w:rPr>
        <w:t>Boehmer</w:t>
      </w:r>
      <w:proofErr w:type="spellEnd"/>
      <w:r w:rsidRPr="00C07E82">
        <w:rPr>
          <w:rStyle w:val="Strong"/>
          <w:rFonts w:cstheme="minorHAnsi"/>
          <w:b w:val="0"/>
          <w:sz w:val="24"/>
          <w:szCs w:val="24"/>
          <w:bdr w:val="none" w:sz="0" w:space="0" w:color="auto" w:frame="1"/>
        </w:rPr>
        <w:t>, 2015). Second-screen behaviours allow sport consumers to connect with other fans, feel the adrenaline rush of big moments in real time, be the first to broadcast content, and have their voices heard (</w:t>
      </w:r>
      <w:proofErr w:type="spellStart"/>
      <w:r w:rsidRPr="00C07E82">
        <w:rPr>
          <w:rStyle w:val="Strong"/>
          <w:rFonts w:cstheme="minorHAnsi"/>
          <w:b w:val="0"/>
          <w:sz w:val="24"/>
          <w:szCs w:val="24"/>
          <w:bdr w:val="none" w:sz="0" w:space="0" w:color="auto" w:frame="1"/>
        </w:rPr>
        <w:t>Yorke</w:t>
      </w:r>
      <w:proofErr w:type="spellEnd"/>
      <w:r w:rsidRPr="00C07E82">
        <w:rPr>
          <w:rStyle w:val="Strong"/>
          <w:rFonts w:cstheme="minorHAnsi"/>
          <w:b w:val="0"/>
          <w:sz w:val="24"/>
          <w:szCs w:val="24"/>
          <w:bdr w:val="none" w:sz="0" w:space="0" w:color="auto" w:frame="1"/>
        </w:rPr>
        <w:t xml:space="preserve"> &amp; Greenwood, 2014).</w:t>
      </w:r>
    </w:p>
    <w:p w:rsidR="00C07E82" w:rsidRPr="007672D5" w:rsidRDefault="00C07E82" w:rsidP="00C07E82">
      <w:pPr>
        <w:rPr>
          <w:rStyle w:val="Strong"/>
          <w:rFonts w:cstheme="minorHAnsi"/>
          <w:bCs w:val="0"/>
          <w:sz w:val="24"/>
          <w:szCs w:val="24"/>
          <w:bdr w:val="none" w:sz="0" w:space="0" w:color="auto" w:frame="1"/>
        </w:rPr>
      </w:pPr>
      <w:r w:rsidRPr="00C07E82">
        <w:rPr>
          <w:rStyle w:val="Strong"/>
          <w:rFonts w:cstheme="minorHAnsi"/>
          <w:b w:val="0"/>
          <w:bCs w:val="0"/>
          <w:sz w:val="24"/>
          <w:szCs w:val="24"/>
          <w:bdr w:val="none" w:sz="0" w:space="0" w:color="auto" w:frame="1"/>
        </w:rPr>
        <w:t>Web 2.0 encompasses the various segments of social media such as blogs, social networking sites (SNSs) (e.g. Facebook, Twitter), content communities (e.g. YouTube), team websites, forums and bulletin boards. While the underlying functionality of social media sites is similar, the way the sites function and the type of users they attract can be drastically different (</w:t>
      </w:r>
      <w:proofErr w:type="spellStart"/>
      <w:r w:rsidRPr="00C07E82">
        <w:rPr>
          <w:rStyle w:val="Strong"/>
          <w:rFonts w:cstheme="minorHAnsi"/>
          <w:b w:val="0"/>
          <w:bCs w:val="0"/>
          <w:sz w:val="24"/>
          <w:szCs w:val="24"/>
          <w:bdr w:val="none" w:sz="0" w:space="0" w:color="auto" w:frame="1"/>
        </w:rPr>
        <w:t>Lipsman</w:t>
      </w:r>
      <w:proofErr w:type="spellEnd"/>
      <w:r w:rsidRPr="00C07E82">
        <w:rPr>
          <w:rStyle w:val="Strong"/>
          <w:rFonts w:cstheme="minorHAnsi"/>
          <w:b w:val="0"/>
          <w:bCs w:val="0"/>
          <w:sz w:val="24"/>
          <w:szCs w:val="24"/>
          <w:bdr w:val="none" w:sz="0" w:space="0" w:color="auto" w:frame="1"/>
        </w:rPr>
        <w:t xml:space="preserve"> 2009). Some social networking sites focus on users and their life (e.g. Facebook), some focus on the message (e.g. Twitter), some focus on collecting and discovering ideas (e.g. </w:t>
      </w:r>
      <w:proofErr w:type="spellStart"/>
      <w:r w:rsidRPr="00C07E82">
        <w:rPr>
          <w:rStyle w:val="Strong"/>
          <w:rFonts w:cstheme="minorHAnsi"/>
          <w:b w:val="0"/>
          <w:bCs w:val="0"/>
          <w:sz w:val="24"/>
          <w:szCs w:val="24"/>
          <w:bdr w:val="none" w:sz="0" w:space="0" w:color="auto" w:frame="1"/>
        </w:rPr>
        <w:t>Pinterest</w:t>
      </w:r>
      <w:proofErr w:type="spellEnd"/>
      <w:r w:rsidRPr="00C07E82">
        <w:rPr>
          <w:rStyle w:val="Strong"/>
          <w:rFonts w:cstheme="minorHAnsi"/>
          <w:b w:val="0"/>
          <w:bCs w:val="0"/>
          <w:sz w:val="24"/>
          <w:szCs w:val="24"/>
          <w:bdr w:val="none" w:sz="0" w:space="0" w:color="auto" w:frame="1"/>
        </w:rPr>
        <w:t xml:space="preserve">), some focus on knowledge creation (e.g. </w:t>
      </w:r>
      <w:proofErr w:type="spellStart"/>
      <w:r w:rsidRPr="00C07E82">
        <w:rPr>
          <w:rStyle w:val="Strong"/>
          <w:rFonts w:cstheme="minorHAnsi"/>
          <w:b w:val="0"/>
          <w:bCs w:val="0"/>
          <w:sz w:val="24"/>
          <w:szCs w:val="24"/>
          <w:bdr w:val="none" w:sz="0" w:space="0" w:color="auto" w:frame="1"/>
        </w:rPr>
        <w:t>Quora</w:t>
      </w:r>
      <w:proofErr w:type="spellEnd"/>
      <w:r w:rsidRPr="00C07E82">
        <w:rPr>
          <w:rStyle w:val="Strong"/>
          <w:rFonts w:cstheme="minorHAnsi"/>
          <w:b w:val="0"/>
          <w:bCs w:val="0"/>
          <w:sz w:val="24"/>
          <w:szCs w:val="24"/>
          <w:bdr w:val="none" w:sz="0" w:space="0" w:color="auto" w:frame="1"/>
        </w:rPr>
        <w:t xml:space="preserve">), while some other focus on pictures (e.g. </w:t>
      </w:r>
      <w:proofErr w:type="spellStart"/>
      <w:r w:rsidRPr="00C07E82">
        <w:rPr>
          <w:rStyle w:val="Strong"/>
          <w:rFonts w:cstheme="minorHAnsi"/>
          <w:b w:val="0"/>
          <w:bCs w:val="0"/>
          <w:sz w:val="24"/>
          <w:szCs w:val="24"/>
          <w:bdr w:val="none" w:sz="0" w:space="0" w:color="auto" w:frame="1"/>
        </w:rPr>
        <w:t>Instagram</w:t>
      </w:r>
      <w:proofErr w:type="spellEnd"/>
      <w:r w:rsidRPr="00C07E82">
        <w:rPr>
          <w:rStyle w:val="Strong"/>
          <w:rFonts w:cstheme="minorHAnsi"/>
          <w:b w:val="0"/>
          <w:bCs w:val="0"/>
          <w:sz w:val="24"/>
          <w:szCs w:val="24"/>
          <w:bdr w:val="none" w:sz="0" w:space="0" w:color="auto" w:frame="1"/>
        </w:rPr>
        <w:t xml:space="preserve">), or finding jobs (e.g. LinkedIn). Facebook and Twitter are the most utilized sites for both sharing and accessing news and updates on the unfolding events. Research shows that due to the ‘walled garden’ approach, Facebook has become less accessible than Twitter for public communication </w:t>
      </w:r>
      <w:ins w:id="7" w:author="Mary Galvin" w:date="2018-03-16T16:48:00Z">
        <w:r w:rsidR="00567A0E">
          <w:rPr>
            <w:rStyle w:val="Strong"/>
            <w:rFonts w:cstheme="minorHAnsi"/>
            <w:b w:val="0"/>
            <w:bCs w:val="0"/>
            <w:sz w:val="24"/>
            <w:szCs w:val="24"/>
            <w:bdr w:val="none" w:sz="0" w:space="0" w:color="auto" w:frame="1"/>
          </w:rPr>
          <w:t>(</w:t>
        </w:r>
      </w:ins>
      <w:proofErr w:type="spellStart"/>
      <w:r w:rsidRPr="00C07E82">
        <w:rPr>
          <w:rStyle w:val="Strong"/>
          <w:rFonts w:cstheme="minorHAnsi"/>
          <w:b w:val="0"/>
          <w:bCs w:val="0"/>
          <w:sz w:val="24"/>
          <w:szCs w:val="24"/>
          <w:bdr w:val="none" w:sz="0" w:space="0" w:color="auto" w:frame="1"/>
        </w:rPr>
        <w:t>Bruns</w:t>
      </w:r>
      <w:proofErr w:type="spellEnd"/>
      <w:r w:rsidRPr="00C07E82">
        <w:rPr>
          <w:rStyle w:val="Strong"/>
          <w:rFonts w:cstheme="minorHAnsi"/>
          <w:b w:val="0"/>
          <w:bCs w:val="0"/>
          <w:sz w:val="24"/>
          <w:szCs w:val="24"/>
          <w:bdr w:val="none" w:sz="0" w:space="0" w:color="auto" w:frame="1"/>
        </w:rPr>
        <w:t xml:space="preserve"> and Stieglitz</w:t>
      </w:r>
      <w:ins w:id="8" w:author="Mary Galvin" w:date="2018-03-16T16:49:00Z">
        <w:r w:rsidR="00567A0E">
          <w:rPr>
            <w:rStyle w:val="Strong"/>
            <w:rFonts w:cstheme="minorHAnsi"/>
            <w:b w:val="0"/>
            <w:bCs w:val="0"/>
            <w:sz w:val="24"/>
            <w:szCs w:val="24"/>
            <w:bdr w:val="none" w:sz="0" w:space="0" w:color="auto" w:frame="1"/>
          </w:rPr>
          <w:t xml:space="preserve">, </w:t>
        </w:r>
      </w:ins>
      <w:del w:id="9" w:author="Mary Galvin" w:date="2018-03-16T16:49:00Z">
        <w:r w:rsidRPr="00C07E82" w:rsidDel="00567A0E">
          <w:rPr>
            <w:rStyle w:val="Strong"/>
            <w:rFonts w:cstheme="minorHAnsi"/>
            <w:b w:val="0"/>
            <w:bCs w:val="0"/>
            <w:sz w:val="24"/>
            <w:szCs w:val="24"/>
            <w:bdr w:val="none" w:sz="0" w:space="0" w:color="auto" w:frame="1"/>
          </w:rPr>
          <w:delText xml:space="preserve"> (</w:delText>
        </w:r>
      </w:del>
      <w:r w:rsidRPr="00C07E82">
        <w:rPr>
          <w:rStyle w:val="Strong"/>
          <w:rFonts w:cstheme="minorHAnsi"/>
          <w:b w:val="0"/>
          <w:bCs w:val="0"/>
          <w:sz w:val="24"/>
          <w:szCs w:val="24"/>
          <w:bdr w:val="none" w:sz="0" w:space="0" w:color="auto" w:frame="1"/>
        </w:rPr>
        <w:t>2012).</w:t>
      </w:r>
    </w:p>
    <w:p w:rsidR="00C07E82" w:rsidRPr="007672D5" w:rsidRDefault="00C07E82" w:rsidP="00C07E82">
      <w:pPr>
        <w:rPr>
          <w:rStyle w:val="Strong"/>
          <w:rFonts w:cstheme="minorHAnsi"/>
          <w:b w:val="0"/>
          <w:sz w:val="24"/>
          <w:szCs w:val="24"/>
          <w:bdr w:val="none" w:sz="0" w:space="0" w:color="auto" w:frame="1"/>
        </w:rPr>
      </w:pPr>
    </w:p>
    <w:p w:rsidR="00C07E82" w:rsidRPr="007672D5" w:rsidRDefault="00C07E82" w:rsidP="00C07E82">
      <w:pPr>
        <w:rPr>
          <w:rFonts w:cstheme="minorHAnsi"/>
          <w:sz w:val="24"/>
          <w:szCs w:val="24"/>
          <w:bdr w:val="none" w:sz="0" w:space="0" w:color="auto" w:frame="1"/>
        </w:rPr>
      </w:pPr>
      <w:r w:rsidRPr="007672D5">
        <w:rPr>
          <w:rFonts w:cstheme="minorHAnsi"/>
          <w:sz w:val="24"/>
          <w:szCs w:val="24"/>
          <w:bdr w:val="none" w:sz="0" w:space="0" w:color="auto" w:frame="1"/>
        </w:rPr>
        <w:t>Twitter is a unique medium where both traditional and more interpersonal forms of interaction are possible. Because social media platforms like Twitter provide multiple avenues for interaction, it is vital for sport communication scholars to understand the nature of these communication tools and how they impact fan–athlete relationships (</w:t>
      </w:r>
      <w:proofErr w:type="spellStart"/>
      <w:r w:rsidRPr="007672D5">
        <w:rPr>
          <w:rFonts w:cstheme="minorHAnsi"/>
          <w:sz w:val="24"/>
          <w:szCs w:val="24"/>
          <w:bdr w:val="none" w:sz="0" w:space="0" w:color="auto" w:frame="1"/>
        </w:rPr>
        <w:t>Clavio</w:t>
      </w:r>
      <w:proofErr w:type="spellEnd"/>
      <w:r w:rsidRPr="007672D5">
        <w:rPr>
          <w:rFonts w:cstheme="minorHAnsi"/>
          <w:sz w:val="24"/>
          <w:szCs w:val="24"/>
          <w:bdr w:val="none" w:sz="0" w:space="0" w:color="auto" w:frame="1"/>
        </w:rPr>
        <w:t xml:space="preserve"> &amp; </w:t>
      </w:r>
      <w:proofErr w:type="spellStart"/>
      <w:r w:rsidRPr="007672D5">
        <w:rPr>
          <w:rFonts w:cstheme="minorHAnsi"/>
          <w:sz w:val="24"/>
          <w:szCs w:val="24"/>
          <w:bdr w:val="none" w:sz="0" w:space="0" w:color="auto" w:frame="1"/>
        </w:rPr>
        <w:t>Kian</w:t>
      </w:r>
      <w:proofErr w:type="spellEnd"/>
      <w:r w:rsidRPr="007672D5">
        <w:rPr>
          <w:rFonts w:cstheme="minorHAnsi"/>
          <w:sz w:val="24"/>
          <w:szCs w:val="24"/>
          <w:bdr w:val="none" w:sz="0" w:space="0" w:color="auto" w:frame="1"/>
        </w:rPr>
        <w:t xml:space="preserve">, 2010; </w:t>
      </w:r>
      <w:proofErr w:type="spellStart"/>
      <w:r w:rsidRPr="007672D5">
        <w:rPr>
          <w:rFonts w:cstheme="minorHAnsi"/>
          <w:sz w:val="24"/>
          <w:szCs w:val="24"/>
          <w:bdr w:val="none" w:sz="0" w:space="0" w:color="auto" w:frame="1"/>
        </w:rPr>
        <w:t>Hambrick</w:t>
      </w:r>
      <w:proofErr w:type="spellEnd"/>
      <w:r w:rsidRPr="007672D5">
        <w:rPr>
          <w:rFonts w:cstheme="minorHAnsi"/>
          <w:sz w:val="24"/>
          <w:szCs w:val="24"/>
          <w:bdr w:val="none" w:sz="0" w:space="0" w:color="auto" w:frame="1"/>
        </w:rPr>
        <w:t xml:space="preserve">, Simmons, </w:t>
      </w:r>
      <w:proofErr w:type="spellStart"/>
      <w:r w:rsidRPr="007672D5">
        <w:rPr>
          <w:rFonts w:cstheme="minorHAnsi"/>
          <w:sz w:val="24"/>
          <w:szCs w:val="24"/>
          <w:bdr w:val="none" w:sz="0" w:space="0" w:color="auto" w:frame="1"/>
        </w:rPr>
        <w:t>Greenhalgh</w:t>
      </w:r>
      <w:proofErr w:type="spellEnd"/>
      <w:r w:rsidRPr="007672D5">
        <w:rPr>
          <w:rFonts w:cstheme="minorHAnsi"/>
          <w:sz w:val="24"/>
          <w:szCs w:val="24"/>
          <w:bdr w:val="none" w:sz="0" w:space="0" w:color="auto" w:frame="1"/>
        </w:rPr>
        <w:t>, &amp; Greenwell, 2010)</w:t>
      </w:r>
    </w:p>
    <w:p w:rsidR="00C07E82" w:rsidRPr="007672D5" w:rsidRDefault="00C07E82" w:rsidP="00C07E82">
      <w:pPr>
        <w:rPr>
          <w:rFonts w:cstheme="minorHAnsi"/>
          <w:sz w:val="24"/>
          <w:szCs w:val="24"/>
          <w:bdr w:val="none" w:sz="0" w:space="0" w:color="auto" w:frame="1"/>
        </w:rPr>
      </w:pPr>
      <w:r w:rsidRPr="007672D5">
        <w:rPr>
          <w:rFonts w:cstheme="minorHAnsi"/>
          <w:sz w:val="24"/>
          <w:szCs w:val="24"/>
          <w:bdr w:val="none" w:sz="0" w:space="0" w:color="auto" w:frame="1"/>
        </w:rPr>
        <w:t xml:space="preserve">Furthermore, </w:t>
      </w:r>
      <w:proofErr w:type="spellStart"/>
      <w:r w:rsidRPr="007672D5">
        <w:rPr>
          <w:rFonts w:cstheme="minorHAnsi"/>
          <w:sz w:val="24"/>
          <w:szCs w:val="24"/>
          <w:bdr w:val="none" w:sz="0" w:space="0" w:color="auto" w:frame="1"/>
        </w:rPr>
        <w:t>Clavio</w:t>
      </w:r>
      <w:proofErr w:type="spellEnd"/>
      <w:r w:rsidRPr="007672D5">
        <w:rPr>
          <w:rFonts w:cstheme="minorHAnsi"/>
          <w:sz w:val="24"/>
          <w:szCs w:val="24"/>
          <w:bdr w:val="none" w:sz="0" w:space="0" w:color="auto" w:frame="1"/>
        </w:rPr>
        <w:t xml:space="preserve"> and </w:t>
      </w:r>
      <w:proofErr w:type="spellStart"/>
      <w:r w:rsidRPr="007672D5">
        <w:rPr>
          <w:rFonts w:cstheme="minorHAnsi"/>
          <w:sz w:val="24"/>
          <w:szCs w:val="24"/>
          <w:bdr w:val="none" w:sz="0" w:space="0" w:color="auto" w:frame="1"/>
        </w:rPr>
        <w:t>Kian</w:t>
      </w:r>
      <w:proofErr w:type="spellEnd"/>
      <w:r w:rsidRPr="007672D5">
        <w:rPr>
          <w:rFonts w:cstheme="minorHAnsi"/>
          <w:sz w:val="24"/>
          <w:szCs w:val="24"/>
          <w:bdr w:val="none" w:sz="0" w:space="0" w:color="auto" w:frame="1"/>
        </w:rPr>
        <w:t xml:space="preserve"> (2010) stated that it would be worthwhile for sport communication scholars to begin formulating an understanding of the interactions taking place between sport personalities (i.e., athletes) and sport consumers (i.e., fans) on Twitter.</w:t>
      </w:r>
      <w:ins w:id="10" w:author="Mary Galvin" w:date="2018-03-16T16:50:00Z">
        <w:r w:rsidR="00C82EBA">
          <w:rPr>
            <w:rFonts w:cstheme="minorHAnsi"/>
            <w:sz w:val="24"/>
            <w:szCs w:val="24"/>
            <w:bdr w:val="none" w:sz="0" w:space="0" w:color="auto" w:frame="1"/>
          </w:rPr>
          <w:t xml:space="preserve"> This is what the following research will take for </w:t>
        </w:r>
        <w:proofErr w:type="spellStart"/>
        <w:r w:rsidR="00C82EBA">
          <w:rPr>
            <w:rFonts w:cstheme="minorHAnsi"/>
            <w:sz w:val="24"/>
            <w:szCs w:val="24"/>
            <w:bdr w:val="none" w:sz="0" w:space="0" w:color="auto" w:frame="1"/>
          </w:rPr>
          <w:t>it’s</w:t>
        </w:r>
        <w:proofErr w:type="spellEnd"/>
        <w:r w:rsidR="00C82EBA">
          <w:rPr>
            <w:rFonts w:cstheme="minorHAnsi"/>
            <w:sz w:val="24"/>
            <w:szCs w:val="24"/>
            <w:bdr w:val="none" w:sz="0" w:space="0" w:color="auto" w:frame="1"/>
          </w:rPr>
          <w:t xml:space="preserve"> focus. </w:t>
        </w:r>
      </w:ins>
    </w:p>
    <w:p w:rsidR="00B17CAA" w:rsidRDefault="00567A0E" w:rsidP="009B2ED6">
      <w:pPr>
        <w:pStyle w:val="Heading1"/>
      </w:pPr>
      <w:bookmarkStart w:id="11" w:name="_Toc507606098"/>
      <w:ins w:id="12" w:author="Mary Galvin" w:date="2018-03-16T16:49:00Z">
        <w:r>
          <w:t>Great!</w:t>
        </w:r>
      </w:ins>
    </w:p>
    <w:p w:rsidR="0073318B" w:rsidRPr="0073318B" w:rsidRDefault="0073318B" w:rsidP="009B2ED6">
      <w:pPr>
        <w:pStyle w:val="Heading1"/>
      </w:pPr>
      <w:r w:rsidRPr="0073318B">
        <w:t>Literature review</w:t>
      </w:r>
      <w:bookmarkEnd w:id="11"/>
    </w:p>
    <w:p w:rsidR="0073318B" w:rsidRPr="003D09FA" w:rsidRDefault="0073318B" w:rsidP="0073318B">
      <w:pPr>
        <w:rPr>
          <w:sz w:val="24"/>
          <w:szCs w:val="24"/>
        </w:rPr>
      </w:pPr>
      <w:r w:rsidRPr="003D09FA">
        <w:rPr>
          <w:sz w:val="24"/>
          <w:szCs w:val="24"/>
        </w:rPr>
        <w:t>Just like any other consumer-facing industry, the world of professional sports has seen a lot of disruption from the rise of social media. (Force 2016)</w:t>
      </w:r>
    </w:p>
    <w:p w:rsidR="0073318B" w:rsidRPr="003D09FA" w:rsidRDefault="0073318B" w:rsidP="0073318B">
      <w:pPr>
        <w:rPr>
          <w:sz w:val="24"/>
          <w:szCs w:val="24"/>
        </w:rPr>
      </w:pPr>
      <w:r w:rsidRPr="003D09FA">
        <w:rPr>
          <w:sz w:val="24"/>
          <w:szCs w:val="24"/>
        </w:rPr>
        <w:t xml:space="preserve">Quickly becoming a normal way to communicate, this has transformed the way sports are reported (Schultz &amp; </w:t>
      </w:r>
      <w:proofErr w:type="spellStart"/>
      <w:r w:rsidRPr="003D09FA">
        <w:rPr>
          <w:sz w:val="24"/>
          <w:szCs w:val="24"/>
        </w:rPr>
        <w:t>Sheffer</w:t>
      </w:r>
      <w:proofErr w:type="spellEnd"/>
      <w:r w:rsidRPr="003D09FA">
        <w:rPr>
          <w:sz w:val="24"/>
          <w:szCs w:val="24"/>
        </w:rPr>
        <w:t>, 2010) and consumed (</w:t>
      </w:r>
      <w:proofErr w:type="spellStart"/>
      <w:r w:rsidRPr="003D09FA">
        <w:rPr>
          <w:sz w:val="24"/>
          <w:szCs w:val="24"/>
        </w:rPr>
        <w:t>Clavio</w:t>
      </w:r>
      <w:proofErr w:type="spellEnd"/>
      <w:r w:rsidRPr="003D09FA">
        <w:rPr>
          <w:sz w:val="24"/>
          <w:szCs w:val="24"/>
        </w:rPr>
        <w:t xml:space="preserve"> &amp; </w:t>
      </w:r>
      <w:proofErr w:type="spellStart"/>
      <w:r w:rsidRPr="003D09FA">
        <w:rPr>
          <w:sz w:val="24"/>
          <w:szCs w:val="24"/>
        </w:rPr>
        <w:t>Kian</w:t>
      </w:r>
      <w:proofErr w:type="spellEnd"/>
      <w:r w:rsidRPr="003D09FA">
        <w:rPr>
          <w:sz w:val="24"/>
          <w:szCs w:val="24"/>
        </w:rPr>
        <w:t>, 2010), allowing athletes the freedom to interact directly with their fans and enabling them to become rulers of their own domain (</w:t>
      </w:r>
      <w:proofErr w:type="spellStart"/>
      <w:r w:rsidRPr="003D09FA">
        <w:rPr>
          <w:sz w:val="24"/>
          <w:szCs w:val="24"/>
        </w:rPr>
        <w:t>Hambrick</w:t>
      </w:r>
      <w:proofErr w:type="spellEnd"/>
      <w:r w:rsidRPr="003D09FA">
        <w:rPr>
          <w:sz w:val="24"/>
          <w:szCs w:val="24"/>
        </w:rPr>
        <w:t xml:space="preserve"> et al, 2010). It is argued that the rapid revolution social media has achieved in sport may be </w:t>
      </w:r>
      <w:r w:rsidR="00FA0BD6" w:rsidRPr="003D09FA">
        <w:rPr>
          <w:sz w:val="24"/>
          <w:szCs w:val="24"/>
        </w:rPr>
        <w:t>unrivalled</w:t>
      </w:r>
      <w:r w:rsidRPr="003D09FA">
        <w:rPr>
          <w:sz w:val="24"/>
          <w:szCs w:val="24"/>
        </w:rPr>
        <w:t xml:space="preserve"> regarding impact compared with any other industry (Sanderson, 2011)</w:t>
      </w:r>
    </w:p>
    <w:p w:rsidR="0073318B" w:rsidRPr="003D09FA" w:rsidRDefault="0073318B" w:rsidP="0073318B">
      <w:pPr>
        <w:rPr>
          <w:sz w:val="24"/>
          <w:szCs w:val="24"/>
        </w:rPr>
      </w:pPr>
      <w:r w:rsidRPr="003D09FA">
        <w:rPr>
          <w:sz w:val="24"/>
          <w:szCs w:val="24"/>
        </w:rPr>
        <w:t> </w:t>
      </w:r>
    </w:p>
    <w:p w:rsidR="0073318B" w:rsidRPr="003D09FA" w:rsidRDefault="0073318B" w:rsidP="009B2ED6">
      <w:pPr>
        <w:pStyle w:val="Heading2"/>
      </w:pPr>
      <w:bookmarkStart w:id="13" w:name="_Toc507606099"/>
      <w:r w:rsidRPr="003D09FA">
        <w:t>Sports and Twitter</w:t>
      </w:r>
      <w:bookmarkEnd w:id="13"/>
    </w:p>
    <w:p w:rsidR="0073318B" w:rsidRPr="003D09FA" w:rsidRDefault="0073318B" w:rsidP="0073318B">
      <w:pPr>
        <w:rPr>
          <w:sz w:val="24"/>
          <w:szCs w:val="24"/>
        </w:rPr>
      </w:pPr>
      <w:r w:rsidRPr="003D09FA">
        <w:rPr>
          <w:sz w:val="24"/>
          <w:szCs w:val="24"/>
        </w:rPr>
        <w:t xml:space="preserve">Twitter has been particularly dominant in the digital-media-sport landscape and has been embraced by the sporting world at amazing speed. We have now reached the point where it is unusual to watch a sports event, attend a live match, or even read a sport-related article without a Twitter reference </w:t>
      </w:r>
      <w:proofErr w:type="spellStart"/>
      <w:r w:rsidRPr="003D09FA">
        <w:rPr>
          <w:sz w:val="24"/>
          <w:szCs w:val="24"/>
        </w:rPr>
        <w:t>mentioned.</w:t>
      </w:r>
      <w:r w:rsidR="005730CD" w:rsidRPr="003D09FA">
        <w:rPr>
          <w:sz w:val="24"/>
          <w:szCs w:val="24"/>
        </w:rPr>
        <w:t>Twitter</w:t>
      </w:r>
      <w:proofErr w:type="spellEnd"/>
      <w:r w:rsidR="005730CD" w:rsidRPr="003D09FA">
        <w:rPr>
          <w:sz w:val="24"/>
          <w:szCs w:val="24"/>
        </w:rPr>
        <w:t xml:space="preserve"> defines an "impression"</w:t>
      </w:r>
      <w:ins w:id="14" w:author="Mary Galvin" w:date="2018-03-16T16:52:00Z">
        <w:r w:rsidR="00C82EBA">
          <w:rPr>
            <w:sz w:val="24"/>
            <w:szCs w:val="24"/>
          </w:rPr>
          <w:t>,</w:t>
        </w:r>
      </w:ins>
      <w:r w:rsidR="005730CD" w:rsidRPr="003D09FA">
        <w:rPr>
          <w:sz w:val="24"/>
          <w:szCs w:val="24"/>
        </w:rPr>
        <w:t xml:space="preserve"> as how many times a tweet is seen o</w:t>
      </w:r>
      <w:r w:rsidR="005730CD">
        <w:rPr>
          <w:sz w:val="24"/>
          <w:szCs w:val="24"/>
        </w:rPr>
        <w:t>nline, both on Twitter and off.</w:t>
      </w:r>
      <w:r w:rsidRPr="003D09FA">
        <w:rPr>
          <w:sz w:val="24"/>
          <w:szCs w:val="24"/>
        </w:rPr>
        <w:t xml:space="preserve"> In 2015South America's </w:t>
      </w:r>
      <w:proofErr w:type="spellStart"/>
      <w:r w:rsidRPr="003D09FA">
        <w:rPr>
          <w:sz w:val="24"/>
          <w:szCs w:val="24"/>
        </w:rPr>
        <w:t>Copa</w:t>
      </w:r>
      <w:proofErr w:type="spellEnd"/>
      <w:r w:rsidRPr="003D09FA">
        <w:rPr>
          <w:sz w:val="24"/>
          <w:szCs w:val="24"/>
        </w:rPr>
        <w:t xml:space="preserve"> America soccer championship generated 14 billion impressions. The women's soccer world cup generated 9 billion impressions. Wimbledon generated 8 billion Impressions over two weeks, and the champions league final generated 834 million impressions in one day. (Laird 2015) </w:t>
      </w:r>
      <w:del w:id="15" w:author="Mary Galvin" w:date="2018-03-16T16:52:00Z">
        <w:r w:rsidRPr="003D09FA" w:rsidDel="00C82EBA">
          <w:rPr>
            <w:sz w:val="24"/>
            <w:szCs w:val="24"/>
          </w:rPr>
          <w:delText>(</w:delText>
        </w:r>
      </w:del>
    </w:p>
    <w:p w:rsidR="00C82EBA" w:rsidRDefault="0073318B" w:rsidP="0073318B">
      <w:pPr>
        <w:rPr>
          <w:ins w:id="16" w:author="Mary Galvin" w:date="2018-03-16T16:57:00Z"/>
          <w:sz w:val="24"/>
          <w:szCs w:val="24"/>
        </w:rPr>
      </w:pPr>
      <w:r w:rsidRPr="003D09FA">
        <w:rPr>
          <w:sz w:val="24"/>
          <w:szCs w:val="24"/>
        </w:rPr>
        <w:t xml:space="preserve">Research surrounding Twitter use in sport has been conducted from a variety of perspectives. </w:t>
      </w:r>
      <w:proofErr w:type="spellStart"/>
      <w:r w:rsidRPr="003D09FA">
        <w:rPr>
          <w:sz w:val="24"/>
          <w:szCs w:val="24"/>
        </w:rPr>
        <w:t>Clavio</w:t>
      </w:r>
      <w:proofErr w:type="spellEnd"/>
      <w:r w:rsidRPr="003D09FA">
        <w:rPr>
          <w:sz w:val="24"/>
          <w:szCs w:val="24"/>
        </w:rPr>
        <w:t xml:space="preserve"> and </w:t>
      </w:r>
      <w:proofErr w:type="spellStart"/>
      <w:r w:rsidRPr="003D09FA">
        <w:rPr>
          <w:sz w:val="24"/>
          <w:szCs w:val="24"/>
        </w:rPr>
        <w:t>Kian</w:t>
      </w:r>
      <w:proofErr w:type="spellEnd"/>
      <w:r w:rsidRPr="003D09FA">
        <w:rPr>
          <w:sz w:val="24"/>
          <w:szCs w:val="24"/>
        </w:rPr>
        <w:t xml:space="preserve"> (2010) used an internet-based survey to ascertain the demographics, uses, and gratifications of a retired athlete's Twitter followers. </w:t>
      </w:r>
      <w:proofErr w:type="spellStart"/>
      <w:r w:rsidRPr="003D09FA">
        <w:rPr>
          <w:sz w:val="24"/>
          <w:szCs w:val="24"/>
        </w:rPr>
        <w:t>Clavio</w:t>
      </w:r>
      <w:proofErr w:type="spellEnd"/>
      <w:r w:rsidRPr="003D09FA">
        <w:rPr>
          <w:sz w:val="24"/>
          <w:szCs w:val="24"/>
        </w:rPr>
        <w:t xml:space="preserve"> and Walsh (2014) surveyed Division 1 college sports fans and found that social media should not </w:t>
      </w:r>
      <w:r w:rsidRPr="003D09FA">
        <w:rPr>
          <w:sz w:val="24"/>
          <w:szCs w:val="24"/>
        </w:rPr>
        <w:lastRenderedPageBreak/>
        <w:t xml:space="preserve">be viewed holistically due to distinct variability between what attracts fans to Facebook and Twitter. </w:t>
      </w:r>
    </w:p>
    <w:p w:rsidR="00C82EBA" w:rsidRDefault="0073318B" w:rsidP="0073318B">
      <w:pPr>
        <w:rPr>
          <w:ins w:id="17" w:author="Mary Galvin" w:date="2018-03-16T16:59:00Z"/>
          <w:sz w:val="24"/>
          <w:szCs w:val="24"/>
        </w:rPr>
      </w:pPr>
      <w:commentRangeStart w:id="18"/>
      <w:r w:rsidRPr="003D09FA">
        <w:rPr>
          <w:sz w:val="24"/>
          <w:szCs w:val="24"/>
        </w:rPr>
        <w:t>Hull</w:t>
      </w:r>
      <w:commentRangeEnd w:id="18"/>
      <w:r w:rsidR="00C82EBA">
        <w:rPr>
          <w:rStyle w:val="CommentReference"/>
        </w:rPr>
        <w:commentReference w:id="18"/>
      </w:r>
      <w:r w:rsidRPr="003D09FA">
        <w:rPr>
          <w:sz w:val="24"/>
          <w:szCs w:val="24"/>
        </w:rPr>
        <w:t xml:space="preserve"> (2014) explored how professional golfers participating in the Master's tournament used Twitter during the week of the event. Basing the research on self-presentation theory the author conducted a content analysis of 895 tweets by 39 golfers. </w:t>
      </w:r>
      <w:ins w:id="19" w:author="Mary Galvin" w:date="2018-03-16T16:58:00Z">
        <w:r w:rsidR="00C82EBA">
          <w:rPr>
            <w:sz w:val="24"/>
            <w:szCs w:val="24"/>
          </w:rPr>
          <w:t xml:space="preserve">In tennis, </w:t>
        </w:r>
      </w:ins>
      <w:proofErr w:type="spellStart"/>
      <w:r w:rsidRPr="003D09FA">
        <w:rPr>
          <w:sz w:val="24"/>
          <w:szCs w:val="24"/>
        </w:rPr>
        <w:t>Lebel</w:t>
      </w:r>
      <w:proofErr w:type="spellEnd"/>
      <w:r w:rsidRPr="003D09FA">
        <w:rPr>
          <w:sz w:val="24"/>
          <w:szCs w:val="24"/>
        </w:rPr>
        <w:t xml:space="preserve"> and </w:t>
      </w:r>
      <w:proofErr w:type="spellStart"/>
      <w:r w:rsidRPr="003D09FA">
        <w:rPr>
          <w:sz w:val="24"/>
          <w:szCs w:val="24"/>
        </w:rPr>
        <w:t>Danylchuk</w:t>
      </w:r>
      <w:proofErr w:type="spellEnd"/>
      <w:r w:rsidRPr="003D09FA">
        <w:rPr>
          <w:sz w:val="24"/>
          <w:szCs w:val="24"/>
        </w:rPr>
        <w:t xml:space="preserve"> (2012) compared male and female athletes' tweets relayed by all professional tennis players. </w:t>
      </w:r>
      <w:ins w:id="20" w:author="Mary Galvin" w:date="2018-03-16T16:58:00Z">
        <w:r w:rsidR="00C82EBA">
          <w:rPr>
            <w:sz w:val="24"/>
            <w:szCs w:val="24"/>
          </w:rPr>
          <w:t xml:space="preserve">Furthermore, </w:t>
        </w:r>
      </w:ins>
      <w:proofErr w:type="spellStart"/>
      <w:r w:rsidRPr="003D09FA">
        <w:rPr>
          <w:sz w:val="24"/>
          <w:szCs w:val="24"/>
        </w:rPr>
        <w:t>Hambrick</w:t>
      </w:r>
      <w:proofErr w:type="spellEnd"/>
      <w:r w:rsidRPr="003D09FA">
        <w:rPr>
          <w:sz w:val="24"/>
          <w:szCs w:val="24"/>
        </w:rPr>
        <w:t xml:space="preserve"> et al. (2010) used content analysis to place 1,962 tweets by professional athletes into one of six categories: interactivity, diversion, information sharing, content, promotional, and </w:t>
      </w:r>
      <w:proofErr w:type="spellStart"/>
      <w:r w:rsidRPr="003D09FA">
        <w:rPr>
          <w:sz w:val="24"/>
          <w:szCs w:val="24"/>
        </w:rPr>
        <w:t>fanship</w:t>
      </w:r>
      <w:proofErr w:type="spellEnd"/>
      <w:r w:rsidRPr="003D09FA">
        <w:rPr>
          <w:sz w:val="24"/>
          <w:szCs w:val="24"/>
        </w:rPr>
        <w:t xml:space="preserve">. </w:t>
      </w:r>
      <w:proofErr w:type="spellStart"/>
      <w:r w:rsidRPr="003D09FA">
        <w:rPr>
          <w:sz w:val="24"/>
          <w:szCs w:val="24"/>
        </w:rPr>
        <w:t>Pegoraro</w:t>
      </w:r>
      <w:proofErr w:type="spellEnd"/>
      <w:r w:rsidRPr="003D09FA">
        <w:rPr>
          <w:sz w:val="24"/>
          <w:szCs w:val="24"/>
        </w:rPr>
        <w:t xml:space="preserve"> (2010) </w:t>
      </w:r>
      <w:ins w:id="21" w:author="Mary Galvin" w:date="2018-03-16T16:58:00Z">
        <w:r w:rsidR="00C82EBA">
          <w:rPr>
            <w:sz w:val="24"/>
            <w:szCs w:val="24"/>
          </w:rPr>
          <w:t xml:space="preserve">also </w:t>
        </w:r>
      </w:ins>
      <w:r w:rsidRPr="003D09FA">
        <w:rPr>
          <w:sz w:val="24"/>
          <w:szCs w:val="24"/>
        </w:rPr>
        <w:t xml:space="preserve">investigated athletes' use of Twitter and </w:t>
      </w:r>
      <w:ins w:id="22" w:author="Mary Galvin" w:date="2018-03-16T16:59:00Z">
        <w:r w:rsidR="00C82EBA">
          <w:rPr>
            <w:sz w:val="24"/>
            <w:szCs w:val="24"/>
          </w:rPr>
          <w:t xml:space="preserve">interestingly </w:t>
        </w:r>
      </w:ins>
      <w:r w:rsidRPr="003D09FA">
        <w:rPr>
          <w:sz w:val="24"/>
          <w:szCs w:val="24"/>
        </w:rPr>
        <w:t>found that athletes are talking predominantly about their personal lives and responding to fans' queries through Twitter</w:t>
      </w:r>
      <w:ins w:id="23" w:author="Mary Galvin" w:date="2018-03-16T16:59:00Z">
        <w:r w:rsidR="00C82EBA">
          <w:rPr>
            <w:sz w:val="24"/>
            <w:szCs w:val="24"/>
          </w:rPr>
          <w:t xml:space="preserve"> as opposed to solely discussing their respective sports/games etc  </w:t>
        </w:r>
        <w:proofErr w:type="spellStart"/>
        <w:r w:rsidR="00C82EBA">
          <w:rPr>
            <w:sz w:val="24"/>
            <w:szCs w:val="24"/>
          </w:rPr>
          <w:t>etc</w:t>
        </w:r>
        <w:proofErr w:type="spellEnd"/>
        <w:r w:rsidR="00C82EBA">
          <w:rPr>
            <w:sz w:val="24"/>
            <w:szCs w:val="24"/>
          </w:rPr>
          <w:t xml:space="preserve"> </w:t>
        </w:r>
      </w:ins>
      <w:r w:rsidRPr="003D09FA">
        <w:rPr>
          <w:sz w:val="24"/>
          <w:szCs w:val="24"/>
        </w:rPr>
        <w:t xml:space="preserve">. </w:t>
      </w:r>
    </w:p>
    <w:p w:rsidR="0073318B" w:rsidRDefault="0073318B" w:rsidP="0073318B">
      <w:pPr>
        <w:rPr>
          <w:ins w:id="24" w:author="Mary Galvin" w:date="2018-03-16T17:00:00Z"/>
          <w:sz w:val="24"/>
          <w:szCs w:val="24"/>
        </w:rPr>
      </w:pPr>
      <w:r w:rsidRPr="003D09FA">
        <w:rPr>
          <w:sz w:val="24"/>
          <w:szCs w:val="24"/>
        </w:rPr>
        <w:t>The results indicate that Twitter is a powerful tool for increasing fan-athlete interaction. Professional cyclist Lance Armstrong once invited his fans to meet him for a ride around Dublin after completing the Tour of Ireland. 1,000 fans showed up hours later (Cromwell, 2009). Serena Williams even asked her Twitter followers for pregnancy advice, “Any tips on how to turn over at night? I'm having trouble from going from my left ....to my right.... to my left side,” She received over 1200 replies.</w:t>
      </w:r>
    </w:p>
    <w:p w:rsidR="00C82EBA" w:rsidRDefault="00C82EBA" w:rsidP="0073318B">
      <w:pPr>
        <w:rPr>
          <w:ins w:id="25" w:author="Mary Galvin" w:date="2018-03-16T17:02:00Z"/>
          <w:sz w:val="24"/>
          <w:szCs w:val="24"/>
        </w:rPr>
      </w:pPr>
      <w:ins w:id="26" w:author="Mary Galvin" w:date="2018-03-16T17:00:00Z">
        <w:r>
          <w:rPr>
            <w:sz w:val="24"/>
            <w:szCs w:val="24"/>
          </w:rPr>
          <w:t xml:space="preserve">So it is clear what </w:t>
        </w:r>
        <w:proofErr w:type="spellStart"/>
        <w:r>
          <w:rPr>
            <w:sz w:val="24"/>
            <w:szCs w:val="24"/>
          </w:rPr>
          <w:t>am</w:t>
        </w:r>
        <w:proofErr w:type="spellEnd"/>
        <w:r>
          <w:rPr>
            <w:sz w:val="24"/>
            <w:szCs w:val="24"/>
          </w:rPr>
          <w:t xml:space="preserve"> important role social media</w:t>
        </w:r>
      </w:ins>
      <w:ins w:id="27" w:author="Mary Galvin" w:date="2018-03-16T17:01:00Z">
        <w:r>
          <w:rPr>
            <w:sz w:val="24"/>
            <w:szCs w:val="24"/>
          </w:rPr>
          <w:t>, especially Twitter,</w:t>
        </w:r>
      </w:ins>
      <w:ins w:id="28" w:author="Mary Galvin" w:date="2018-03-16T17:00:00Z">
        <w:r>
          <w:rPr>
            <w:sz w:val="24"/>
            <w:szCs w:val="24"/>
          </w:rPr>
          <w:t xml:space="preserve"> now plays in sports from a fan perspective but also in terms of the sports professionals usage of </w:t>
        </w:r>
      </w:ins>
      <w:ins w:id="29" w:author="Mary Galvin" w:date="2018-03-16T17:01:00Z">
        <w:r>
          <w:rPr>
            <w:sz w:val="24"/>
            <w:szCs w:val="24"/>
          </w:rPr>
          <w:t>T</w:t>
        </w:r>
      </w:ins>
      <w:ins w:id="30" w:author="Mary Galvin" w:date="2018-03-16T17:00:00Z">
        <w:r>
          <w:rPr>
            <w:sz w:val="24"/>
            <w:szCs w:val="24"/>
          </w:rPr>
          <w:t>witter</w:t>
        </w:r>
      </w:ins>
      <w:ins w:id="31" w:author="Mary Galvin" w:date="2018-03-16T17:01:00Z">
        <w:r>
          <w:rPr>
            <w:sz w:val="24"/>
            <w:szCs w:val="24"/>
          </w:rPr>
          <w:t xml:space="preserve"> etc </w:t>
        </w:r>
        <w:proofErr w:type="spellStart"/>
        <w:r>
          <w:rPr>
            <w:sz w:val="24"/>
            <w:szCs w:val="24"/>
          </w:rPr>
          <w:t>etc</w:t>
        </w:r>
        <w:proofErr w:type="spellEnd"/>
        <w:r>
          <w:rPr>
            <w:sz w:val="24"/>
            <w:szCs w:val="24"/>
          </w:rPr>
          <w:t xml:space="preserve">. What is left to explore/What </w:t>
        </w:r>
        <w:r w:rsidR="005715A6">
          <w:rPr>
            <w:sz w:val="24"/>
            <w:szCs w:val="24"/>
          </w:rPr>
          <w:t xml:space="preserve">needs to be addressed now in more detail is what the research </w:t>
        </w:r>
        <w:commentRangeStart w:id="32"/>
        <w:r w:rsidR="005715A6">
          <w:rPr>
            <w:sz w:val="24"/>
            <w:szCs w:val="24"/>
          </w:rPr>
          <w:t>states</w:t>
        </w:r>
      </w:ins>
      <w:commentRangeEnd w:id="32"/>
      <w:r w:rsidR="009534FA">
        <w:rPr>
          <w:rStyle w:val="CommentReference"/>
        </w:rPr>
        <w:commentReference w:id="32"/>
      </w:r>
      <w:ins w:id="33" w:author="Mary Galvin" w:date="2018-03-16T17:01:00Z">
        <w:r w:rsidR="005715A6">
          <w:rPr>
            <w:sz w:val="24"/>
            <w:szCs w:val="24"/>
          </w:rPr>
          <w:t xml:space="preserve"> in </w:t>
        </w:r>
      </w:ins>
      <w:proofErr w:type="spellStart"/>
      <w:ins w:id="34" w:author="Mary Galvin" w:date="2018-03-16T17:02:00Z">
        <w:r w:rsidR="005715A6">
          <w:rPr>
            <w:sz w:val="24"/>
            <w:szCs w:val="24"/>
          </w:rPr>
          <w:t>relationto</w:t>
        </w:r>
        <w:proofErr w:type="spellEnd"/>
        <w:r w:rsidR="005715A6">
          <w:rPr>
            <w:sz w:val="24"/>
            <w:szCs w:val="24"/>
          </w:rPr>
          <w:t xml:space="preserve"> the differences, if any, between male and female etc </w:t>
        </w:r>
        <w:proofErr w:type="spellStart"/>
        <w:r w:rsidR="005715A6">
          <w:rPr>
            <w:sz w:val="24"/>
            <w:szCs w:val="24"/>
          </w:rPr>
          <w:t>etc</w:t>
        </w:r>
        <w:proofErr w:type="spellEnd"/>
        <w:r w:rsidR="005715A6">
          <w:rPr>
            <w:sz w:val="24"/>
            <w:szCs w:val="24"/>
          </w:rPr>
          <w:t>.</w:t>
        </w:r>
      </w:ins>
    </w:p>
    <w:p w:rsidR="005715A6" w:rsidRDefault="005715A6" w:rsidP="0073318B">
      <w:pPr>
        <w:rPr>
          <w:sz w:val="24"/>
          <w:szCs w:val="24"/>
        </w:rPr>
      </w:pPr>
      <w:ins w:id="35" w:author="Mary Galvin" w:date="2018-03-16T17:02:00Z">
        <w:r>
          <w:rPr>
            <w:sz w:val="24"/>
            <w:szCs w:val="24"/>
          </w:rPr>
          <w:t>Just a few lines to link sections and break it up to give focus and your own direction as opposed to just lots of facts.</w:t>
        </w:r>
      </w:ins>
    </w:p>
    <w:p w:rsidR="00B17CAA" w:rsidRPr="003D09FA" w:rsidRDefault="00B17CAA" w:rsidP="0073318B">
      <w:pPr>
        <w:rPr>
          <w:sz w:val="24"/>
          <w:szCs w:val="24"/>
        </w:rPr>
      </w:pPr>
    </w:p>
    <w:p w:rsidR="0073318B" w:rsidRPr="003D09FA" w:rsidRDefault="0073318B" w:rsidP="009B2ED6">
      <w:pPr>
        <w:pStyle w:val="Heading2"/>
      </w:pPr>
      <w:bookmarkStart w:id="36" w:name="_Toc507606100"/>
      <w:r w:rsidRPr="003D09FA">
        <w:t>Female Athletes media coverage</w:t>
      </w:r>
      <w:bookmarkEnd w:id="36"/>
    </w:p>
    <w:p w:rsidR="0073318B" w:rsidRPr="003D09FA" w:rsidRDefault="0073318B" w:rsidP="0073318B">
      <w:pPr>
        <w:rPr>
          <w:sz w:val="24"/>
          <w:szCs w:val="24"/>
        </w:rPr>
      </w:pPr>
      <w:r w:rsidRPr="003D09FA">
        <w:rPr>
          <w:sz w:val="24"/>
          <w:szCs w:val="24"/>
        </w:rPr>
        <w:t xml:space="preserve">Researchers have found </w:t>
      </w:r>
      <w:ins w:id="37" w:author="Mary Galvin" w:date="2018-03-16T17:04:00Z">
        <w:r w:rsidR="005715A6">
          <w:rPr>
            <w:sz w:val="24"/>
            <w:szCs w:val="24"/>
          </w:rPr>
          <w:t xml:space="preserve">that </w:t>
        </w:r>
      </w:ins>
      <w:r w:rsidRPr="003D09FA">
        <w:rPr>
          <w:sz w:val="24"/>
          <w:szCs w:val="24"/>
        </w:rPr>
        <w:t xml:space="preserve">female athletes are considerably underrepresented in terms of the amount of media coverage they receive in comparison with their male counterparts (Kane &amp; Maxwell, 2011). While </w:t>
      </w:r>
      <w:proofErr w:type="spellStart"/>
      <w:r w:rsidRPr="003D09FA">
        <w:rPr>
          <w:sz w:val="24"/>
          <w:szCs w:val="24"/>
        </w:rPr>
        <w:t>Cooky</w:t>
      </w:r>
      <w:proofErr w:type="spellEnd"/>
      <w:r w:rsidRPr="003D09FA">
        <w:rPr>
          <w:sz w:val="24"/>
          <w:szCs w:val="24"/>
        </w:rPr>
        <w:t xml:space="preserve"> (2015), found a decline in the amount of coverage of female athletes from 1989 to 2014. In 2014, only 3.2% of network television coverage focused on women’s sports. The lack of representation of women in media’s coverage of sport contributes to the perception of sport as a male domain. (</w:t>
      </w:r>
      <w:proofErr w:type="spellStart"/>
      <w:r w:rsidRPr="003D09FA">
        <w:rPr>
          <w:sz w:val="24"/>
          <w:szCs w:val="24"/>
        </w:rPr>
        <w:t>Birrell</w:t>
      </w:r>
      <w:proofErr w:type="spellEnd"/>
      <w:r w:rsidRPr="003D09FA">
        <w:rPr>
          <w:sz w:val="24"/>
          <w:szCs w:val="24"/>
        </w:rPr>
        <w:t>, 2000)</w:t>
      </w:r>
    </w:p>
    <w:p w:rsidR="0073318B" w:rsidRPr="003D09FA" w:rsidRDefault="0073318B" w:rsidP="0073318B">
      <w:pPr>
        <w:rPr>
          <w:sz w:val="24"/>
          <w:szCs w:val="24"/>
        </w:rPr>
      </w:pPr>
      <w:r w:rsidRPr="003D09FA">
        <w:rPr>
          <w:sz w:val="24"/>
          <w:szCs w:val="24"/>
        </w:rPr>
        <w:t>The media maintain notions of sport as a male domain through displays of masculinity, strength, and power. On the other hand, when women athletes receive coverage, they are consistently portrayed in ways that emphasize their femininity through caregiver roles and sexuality versus their athletic competence (</w:t>
      </w:r>
      <w:proofErr w:type="spellStart"/>
      <w:r w:rsidRPr="003D09FA">
        <w:rPr>
          <w:sz w:val="24"/>
          <w:szCs w:val="24"/>
        </w:rPr>
        <w:t>Cooky</w:t>
      </w:r>
      <w:proofErr w:type="spellEnd"/>
      <w:r w:rsidRPr="003D09FA">
        <w:rPr>
          <w:sz w:val="24"/>
          <w:szCs w:val="24"/>
        </w:rPr>
        <w:t xml:space="preserve"> et al., 2015). When sports media actually do cover female athletes, they often describe their physical appearances and attire, delve </w:t>
      </w:r>
      <w:r w:rsidRPr="003D09FA">
        <w:rPr>
          <w:sz w:val="24"/>
          <w:szCs w:val="24"/>
        </w:rPr>
        <w:lastRenderedPageBreak/>
        <w:t>into their personal lives and relationships, trivialise their accomplishments and athleticism, and focusing on perceived psychological weaknesses (Hardin et al, 2007).</w:t>
      </w:r>
    </w:p>
    <w:p w:rsidR="0073318B" w:rsidDel="005715A6" w:rsidRDefault="0073318B" w:rsidP="0073318B">
      <w:pPr>
        <w:rPr>
          <w:del w:id="38" w:author="Mary Galvin" w:date="2018-03-16T17:04:00Z"/>
          <w:b/>
          <w:bCs/>
          <w:sz w:val="24"/>
          <w:szCs w:val="24"/>
        </w:rPr>
      </w:pPr>
      <w:commentRangeStart w:id="39"/>
      <w:r w:rsidRPr="003D09FA">
        <w:rPr>
          <w:b/>
          <w:bCs/>
          <w:sz w:val="24"/>
          <w:szCs w:val="24"/>
        </w:rPr>
        <w:t> </w:t>
      </w:r>
    </w:p>
    <w:p w:rsidR="009F60F4" w:rsidRPr="003D09FA" w:rsidRDefault="009F60F4" w:rsidP="0073318B">
      <w:pPr>
        <w:rPr>
          <w:sz w:val="24"/>
          <w:szCs w:val="24"/>
        </w:rPr>
      </w:pPr>
    </w:p>
    <w:p w:rsidR="0073318B" w:rsidRPr="003D09FA" w:rsidRDefault="0073318B" w:rsidP="009B2ED6">
      <w:pPr>
        <w:pStyle w:val="Heading2"/>
      </w:pPr>
      <w:bookmarkStart w:id="40" w:name="_Toc507606101"/>
      <w:r w:rsidRPr="003D09FA">
        <w:t>Online coverage of women in sport.</w:t>
      </w:r>
      <w:bookmarkEnd w:id="40"/>
      <w:commentRangeEnd w:id="39"/>
      <w:r w:rsidR="005715A6">
        <w:rPr>
          <w:rStyle w:val="CommentReference"/>
          <w:rFonts w:asciiTheme="minorHAnsi" w:eastAsiaTheme="minorHAnsi" w:hAnsiTheme="minorHAnsi" w:cstheme="minorBidi"/>
          <w:b w:val="0"/>
          <w:bCs w:val="0"/>
          <w:color w:val="auto"/>
        </w:rPr>
        <w:commentReference w:id="39"/>
      </w:r>
    </w:p>
    <w:p w:rsidR="0073318B" w:rsidRPr="003D09FA" w:rsidRDefault="0073318B" w:rsidP="0073318B">
      <w:pPr>
        <w:rPr>
          <w:sz w:val="24"/>
          <w:szCs w:val="24"/>
        </w:rPr>
      </w:pPr>
      <w:r w:rsidRPr="003D09FA">
        <w:rPr>
          <w:sz w:val="24"/>
          <w:szCs w:val="24"/>
        </w:rPr>
        <w:t>A study of gender-related descriptors employed within articles on men’s and women’s basketball produced surprising results, as it contradicted many of the findings previous sport media researchers cited to justify the presence of hegemonic masculinity. The researchers found that there were a significantly higher proportion of descriptors about the positive skill level/accomplishments and psychological/emotional strengths in women’s basketball articles than those on men’s basketball. (</w:t>
      </w:r>
      <w:proofErr w:type="spellStart"/>
      <w:r w:rsidRPr="003D09FA">
        <w:rPr>
          <w:sz w:val="24"/>
          <w:szCs w:val="24"/>
        </w:rPr>
        <w:t>Kian</w:t>
      </w:r>
      <w:proofErr w:type="spellEnd"/>
      <w:r w:rsidRPr="003D09FA">
        <w:rPr>
          <w:sz w:val="24"/>
          <w:szCs w:val="24"/>
        </w:rPr>
        <w:t xml:space="preserve"> et al. 2009). In another study, Cunningham (2003) found university websites provided more coverage of women's tennis than men's tennis. A further analysis of NCAA college websites, Cooper (2008) concluded that coverage of male and female athletes in the same sport was mostly equal.</w:t>
      </w:r>
    </w:p>
    <w:p w:rsidR="0073318B" w:rsidRPr="003D09FA" w:rsidRDefault="0073318B" w:rsidP="0073318B">
      <w:pPr>
        <w:rPr>
          <w:sz w:val="24"/>
          <w:szCs w:val="24"/>
        </w:rPr>
      </w:pPr>
      <w:r w:rsidRPr="003D09FA">
        <w:rPr>
          <w:sz w:val="24"/>
          <w:szCs w:val="24"/>
        </w:rPr>
        <w:t>An exploratory study analysing online media and print media for the 2007 US Open tennis tournament found that online media to be less likely to re-enforce the traditional stereotypes of male and female athletes than newspapers. (</w:t>
      </w:r>
      <w:proofErr w:type="spellStart"/>
      <w:r w:rsidRPr="003D09FA">
        <w:rPr>
          <w:sz w:val="24"/>
          <w:szCs w:val="24"/>
        </w:rPr>
        <w:t>Kian</w:t>
      </w:r>
      <w:proofErr w:type="spellEnd"/>
      <w:r w:rsidRPr="003D09FA">
        <w:rPr>
          <w:sz w:val="24"/>
          <w:szCs w:val="24"/>
        </w:rPr>
        <w:t xml:space="preserve"> and </w:t>
      </w:r>
      <w:proofErr w:type="spellStart"/>
      <w:r w:rsidRPr="003D09FA">
        <w:rPr>
          <w:sz w:val="24"/>
          <w:szCs w:val="24"/>
        </w:rPr>
        <w:t>Clavio</w:t>
      </w:r>
      <w:proofErr w:type="spellEnd"/>
      <w:r w:rsidRPr="003D09FA">
        <w:rPr>
          <w:sz w:val="24"/>
          <w:szCs w:val="24"/>
        </w:rPr>
        <w:t>, 2011)</w:t>
      </w:r>
    </w:p>
    <w:p w:rsidR="0073318B" w:rsidRPr="003D09FA" w:rsidRDefault="0073318B" w:rsidP="0073318B">
      <w:pPr>
        <w:rPr>
          <w:sz w:val="24"/>
          <w:szCs w:val="24"/>
        </w:rPr>
      </w:pPr>
      <w:r w:rsidRPr="003D09FA">
        <w:rPr>
          <w:sz w:val="24"/>
          <w:szCs w:val="24"/>
        </w:rPr>
        <w:t>This suggests that there is a greater opportunity for women to expand their coverage in the online world rather than the traditional mainstream media.</w:t>
      </w:r>
      <w:ins w:id="41" w:author="Mary Galvin" w:date="2018-03-16T17:07:00Z">
        <w:r w:rsidR="005715A6">
          <w:rPr>
            <w:sz w:val="24"/>
            <w:szCs w:val="24"/>
          </w:rPr>
          <w:t xml:space="preserve"> However, what exactly does expanding coverage look like or do? (It</w:t>
        </w:r>
      </w:ins>
      <w:ins w:id="42" w:author="Mary Galvin" w:date="2018-03-16T17:08:00Z">
        <w:r w:rsidR="005715A6">
          <w:rPr>
            <w:sz w:val="24"/>
            <w:szCs w:val="24"/>
          </w:rPr>
          <w:t>’s a way into the next section on self-pres)</w:t>
        </w:r>
      </w:ins>
    </w:p>
    <w:p w:rsidR="0073318B" w:rsidRDefault="0073318B" w:rsidP="0073318B">
      <w:pPr>
        <w:rPr>
          <w:b/>
          <w:bCs/>
          <w:sz w:val="24"/>
          <w:szCs w:val="24"/>
        </w:rPr>
      </w:pPr>
      <w:commentRangeStart w:id="43"/>
      <w:r w:rsidRPr="003D09FA">
        <w:rPr>
          <w:sz w:val="24"/>
          <w:szCs w:val="24"/>
        </w:rPr>
        <w:t>Further examination into how female athletes engage in strategic self-presentation compared to their male counterparts when they control the output themselves (i.e. their own social media account) is necessary.</w:t>
      </w:r>
      <w:commentRangeEnd w:id="43"/>
      <w:r w:rsidR="005715A6">
        <w:rPr>
          <w:rStyle w:val="CommentReference"/>
        </w:rPr>
        <w:commentReference w:id="43"/>
      </w:r>
    </w:p>
    <w:p w:rsidR="00B17CAA" w:rsidRPr="003D09FA" w:rsidRDefault="00B17CAA" w:rsidP="0073318B">
      <w:pPr>
        <w:rPr>
          <w:sz w:val="24"/>
          <w:szCs w:val="24"/>
        </w:rPr>
      </w:pPr>
    </w:p>
    <w:p w:rsidR="0073318B" w:rsidRPr="003D09FA" w:rsidRDefault="0073318B" w:rsidP="009B2ED6">
      <w:pPr>
        <w:pStyle w:val="Heading2"/>
      </w:pPr>
      <w:bookmarkStart w:id="44" w:name="_Toc507606102"/>
      <w:r w:rsidRPr="003D09FA">
        <w:t>Self-Presentation</w:t>
      </w:r>
      <w:bookmarkEnd w:id="44"/>
    </w:p>
    <w:p w:rsidR="0073318B" w:rsidRDefault="0073318B" w:rsidP="0073318B">
      <w:pPr>
        <w:rPr>
          <w:sz w:val="24"/>
          <w:szCs w:val="24"/>
        </w:rPr>
      </w:pPr>
      <w:r w:rsidRPr="00196D16">
        <w:rPr>
          <w:sz w:val="24"/>
          <w:szCs w:val="24"/>
        </w:rPr>
        <w:t>Self-presentation is behaviour that attempts to convey some information about oneself or some image of oneself to other people.  It denotes a class of motivations in human behaviour</w:t>
      </w:r>
      <w:del w:id="45" w:author="Mary Galvin" w:date="2018-03-16T17:11:00Z">
        <w:r w:rsidRPr="00196D16" w:rsidDel="007D23CE">
          <w:rPr>
            <w:sz w:val="24"/>
            <w:szCs w:val="24"/>
          </w:rPr>
          <w:delText>.</w:delText>
        </w:r>
      </w:del>
      <w:r>
        <w:rPr>
          <w:sz w:val="24"/>
          <w:szCs w:val="24"/>
        </w:rPr>
        <w:t>(</w:t>
      </w:r>
      <w:proofErr w:type="spellStart"/>
      <w:r w:rsidRPr="00196D16">
        <w:rPr>
          <w:sz w:val="24"/>
          <w:szCs w:val="24"/>
        </w:rPr>
        <w:t>Baumeister</w:t>
      </w:r>
      <w:proofErr w:type="spellEnd"/>
      <w:r w:rsidRPr="00196D16">
        <w:rPr>
          <w:sz w:val="24"/>
          <w:szCs w:val="24"/>
        </w:rPr>
        <w:t xml:space="preserve"> </w:t>
      </w:r>
      <w:r>
        <w:rPr>
          <w:sz w:val="24"/>
          <w:szCs w:val="24"/>
        </w:rPr>
        <w:t xml:space="preserve">and  Hutton. </w:t>
      </w:r>
      <w:r w:rsidRPr="00196D16">
        <w:rPr>
          <w:sz w:val="24"/>
          <w:szCs w:val="24"/>
        </w:rPr>
        <w:t>1987</w:t>
      </w:r>
      <w:r>
        <w:rPr>
          <w:sz w:val="24"/>
          <w:szCs w:val="24"/>
        </w:rPr>
        <w:t xml:space="preserve">) </w:t>
      </w:r>
    </w:p>
    <w:p w:rsidR="0073318B" w:rsidRDefault="0073318B" w:rsidP="0073318B">
      <w:pPr>
        <w:rPr>
          <w:sz w:val="24"/>
          <w:szCs w:val="24"/>
        </w:rPr>
      </w:pPr>
      <w:r w:rsidRPr="009E28A4">
        <w:rPr>
          <w:sz w:val="24"/>
          <w:szCs w:val="24"/>
        </w:rPr>
        <w:t xml:space="preserve">This practice </w:t>
      </w:r>
      <w:r>
        <w:rPr>
          <w:sz w:val="24"/>
          <w:szCs w:val="24"/>
        </w:rPr>
        <w:t>of self-</w:t>
      </w:r>
      <w:proofErr w:type="spellStart"/>
      <w:r>
        <w:rPr>
          <w:sz w:val="24"/>
          <w:szCs w:val="24"/>
        </w:rPr>
        <w:t>presentationis</w:t>
      </w:r>
      <w:proofErr w:type="spellEnd"/>
      <w:r>
        <w:rPr>
          <w:sz w:val="24"/>
          <w:szCs w:val="24"/>
        </w:rPr>
        <w:t xml:space="preserve"> </w:t>
      </w:r>
      <w:r w:rsidRPr="009E28A4">
        <w:rPr>
          <w:sz w:val="24"/>
          <w:szCs w:val="24"/>
        </w:rPr>
        <w:t xml:space="preserve">a concept that </w:t>
      </w:r>
      <w:proofErr w:type="spellStart"/>
      <w:r w:rsidRPr="009E28A4">
        <w:rPr>
          <w:sz w:val="24"/>
          <w:szCs w:val="24"/>
        </w:rPr>
        <w:t>waspioneered</w:t>
      </w:r>
      <w:proofErr w:type="spellEnd"/>
      <w:r w:rsidRPr="009E28A4">
        <w:rPr>
          <w:sz w:val="24"/>
          <w:szCs w:val="24"/>
        </w:rPr>
        <w:t xml:space="preserve"> by Erving </w:t>
      </w:r>
      <w:r>
        <w:rPr>
          <w:sz w:val="24"/>
          <w:szCs w:val="24"/>
        </w:rPr>
        <w:t>G</w:t>
      </w:r>
      <w:r w:rsidRPr="009E28A4">
        <w:rPr>
          <w:sz w:val="24"/>
          <w:szCs w:val="24"/>
        </w:rPr>
        <w:t xml:space="preserve">offman in his highly influential </w:t>
      </w:r>
      <w:proofErr w:type="spellStart"/>
      <w:r w:rsidRPr="009E28A4">
        <w:rPr>
          <w:sz w:val="24"/>
          <w:szCs w:val="24"/>
        </w:rPr>
        <w:t>work</w:t>
      </w:r>
      <w:r>
        <w:rPr>
          <w:sz w:val="24"/>
          <w:szCs w:val="24"/>
        </w:rPr>
        <w:t>,'</w:t>
      </w:r>
      <w:r w:rsidRPr="009E28A4">
        <w:rPr>
          <w:sz w:val="24"/>
          <w:szCs w:val="24"/>
        </w:rPr>
        <w:t>The</w:t>
      </w:r>
      <w:proofErr w:type="spellEnd"/>
      <w:r w:rsidRPr="009E28A4">
        <w:rPr>
          <w:sz w:val="24"/>
          <w:szCs w:val="24"/>
        </w:rPr>
        <w:t xml:space="preserve"> Presentation </w:t>
      </w:r>
      <w:proofErr w:type="spellStart"/>
      <w:r w:rsidRPr="009E28A4">
        <w:rPr>
          <w:sz w:val="24"/>
          <w:szCs w:val="24"/>
        </w:rPr>
        <w:t>ofSelf</w:t>
      </w:r>
      <w:proofErr w:type="spellEnd"/>
      <w:r w:rsidRPr="009E28A4">
        <w:rPr>
          <w:sz w:val="24"/>
          <w:szCs w:val="24"/>
        </w:rPr>
        <w:t xml:space="preserve"> in Everyday Life</w:t>
      </w:r>
      <w:r>
        <w:rPr>
          <w:sz w:val="24"/>
          <w:szCs w:val="24"/>
        </w:rPr>
        <w:t>' (</w:t>
      </w:r>
      <w:r w:rsidRPr="009E28A4">
        <w:rPr>
          <w:sz w:val="24"/>
          <w:szCs w:val="24"/>
        </w:rPr>
        <w:t>1959)</w:t>
      </w:r>
      <w:r>
        <w:rPr>
          <w:sz w:val="24"/>
          <w:szCs w:val="24"/>
        </w:rPr>
        <w:t>.</w:t>
      </w:r>
    </w:p>
    <w:p w:rsidR="0073318B" w:rsidRDefault="0073318B" w:rsidP="0073318B">
      <w:pPr>
        <w:rPr>
          <w:sz w:val="24"/>
          <w:szCs w:val="24"/>
        </w:rPr>
      </w:pPr>
      <w:r w:rsidRPr="003D09FA">
        <w:rPr>
          <w:sz w:val="24"/>
          <w:szCs w:val="24"/>
        </w:rPr>
        <w:t xml:space="preserve">Goffman’s theory of self-presentation suggests that individuals present themselves in manners in which they wish others to view them. Goffman alludes to life being a “drama,” and the two types of self-presentation depicted by individuals as daily life “performances” are front-stage performances and back-stage performances. In front-stage performances, individuals are especially concerned with the impression they create in the minds of others. </w:t>
      </w:r>
      <w:r w:rsidRPr="003D09FA">
        <w:rPr>
          <w:sz w:val="24"/>
          <w:szCs w:val="24"/>
        </w:rPr>
        <w:lastRenderedPageBreak/>
        <w:t>On the other hand, in back-stage performances individuals are more candid, often sharing information as if no audience or an audience of familiar people were present (Goffman, 1959).</w:t>
      </w:r>
    </w:p>
    <w:p w:rsidR="0073318B" w:rsidRPr="003D09FA" w:rsidRDefault="0073318B" w:rsidP="0073318B">
      <w:pPr>
        <w:rPr>
          <w:sz w:val="24"/>
          <w:szCs w:val="24"/>
        </w:rPr>
      </w:pPr>
      <w:r w:rsidRPr="003D09FA">
        <w:rPr>
          <w:sz w:val="24"/>
          <w:szCs w:val="24"/>
        </w:rPr>
        <w:t>Research on the self-presentation of athletes suggests that athletes engage in back-stage performances on social-media platforms (</w:t>
      </w:r>
      <w:proofErr w:type="spellStart"/>
      <w:r w:rsidRPr="003D09FA">
        <w:rPr>
          <w:sz w:val="24"/>
          <w:szCs w:val="24"/>
        </w:rPr>
        <w:t>Hambrick</w:t>
      </w:r>
      <w:proofErr w:type="spellEnd"/>
      <w:r w:rsidRPr="003D09FA">
        <w:rPr>
          <w:sz w:val="24"/>
          <w:szCs w:val="24"/>
        </w:rPr>
        <w:t xml:space="preserve"> et al., 2010). Professional cyclists offered insights into the terrain and conditions of the event route, adding a level of personal knowledge for fans that journalists would not have necessarily focused on</w:t>
      </w:r>
      <w:del w:id="46" w:author="Mary Galvin" w:date="2018-03-16T17:12:00Z">
        <w:r w:rsidRPr="003D09FA" w:rsidDel="00161A01">
          <w:rPr>
            <w:sz w:val="24"/>
            <w:szCs w:val="24"/>
          </w:rPr>
          <w:delText>.</w:delText>
        </w:r>
      </w:del>
      <w:r w:rsidRPr="003D09FA">
        <w:rPr>
          <w:sz w:val="24"/>
          <w:szCs w:val="24"/>
        </w:rPr>
        <w:t xml:space="preserve"> (</w:t>
      </w:r>
      <w:proofErr w:type="spellStart"/>
      <w:r w:rsidRPr="003D09FA">
        <w:rPr>
          <w:sz w:val="24"/>
          <w:szCs w:val="24"/>
        </w:rPr>
        <w:t>Kassing</w:t>
      </w:r>
      <w:proofErr w:type="spellEnd"/>
      <w:r w:rsidRPr="003D09FA">
        <w:rPr>
          <w:sz w:val="24"/>
          <w:szCs w:val="24"/>
        </w:rPr>
        <w:t xml:space="preserve"> and Sanderson 2010).</w:t>
      </w:r>
    </w:p>
    <w:p w:rsidR="0073318B" w:rsidRPr="003D09FA" w:rsidRDefault="0073318B" w:rsidP="0073318B">
      <w:pPr>
        <w:rPr>
          <w:sz w:val="24"/>
          <w:szCs w:val="24"/>
        </w:rPr>
      </w:pPr>
      <w:r w:rsidRPr="003D09FA">
        <w:rPr>
          <w:sz w:val="24"/>
          <w:szCs w:val="24"/>
        </w:rPr>
        <w:t xml:space="preserve">When it comes to front-stage performances, </w:t>
      </w:r>
      <w:proofErr w:type="spellStart"/>
      <w:r w:rsidRPr="003D09FA">
        <w:rPr>
          <w:sz w:val="24"/>
          <w:szCs w:val="24"/>
        </w:rPr>
        <w:t>Krane</w:t>
      </w:r>
      <w:proofErr w:type="spellEnd"/>
      <w:r w:rsidRPr="003D09FA">
        <w:rPr>
          <w:sz w:val="24"/>
          <w:szCs w:val="24"/>
        </w:rPr>
        <w:t xml:space="preserve"> et al. (2010) investigated female college athletes’ self-presentation preferences. They found that female athletes wanted to be portrayed in ways that emphasized their power and strength. Support for the preferences of female athletes to be portrayed as powerful athletes was found in later research by </w:t>
      </w:r>
      <w:proofErr w:type="spellStart"/>
      <w:r w:rsidRPr="003D09FA">
        <w:rPr>
          <w:sz w:val="24"/>
          <w:szCs w:val="24"/>
        </w:rPr>
        <w:t>Lebel</w:t>
      </w:r>
      <w:proofErr w:type="spellEnd"/>
      <w:r w:rsidRPr="003D09FA">
        <w:rPr>
          <w:sz w:val="24"/>
          <w:szCs w:val="24"/>
        </w:rPr>
        <w:t xml:space="preserve"> and </w:t>
      </w:r>
      <w:proofErr w:type="spellStart"/>
      <w:r w:rsidRPr="003D09FA">
        <w:rPr>
          <w:sz w:val="24"/>
          <w:szCs w:val="24"/>
        </w:rPr>
        <w:t>Danylchuk</w:t>
      </w:r>
      <w:proofErr w:type="spellEnd"/>
      <w:r w:rsidRPr="003D09FA">
        <w:rPr>
          <w:sz w:val="24"/>
          <w:szCs w:val="24"/>
        </w:rPr>
        <w:t xml:space="preserve"> (2014).</w:t>
      </w:r>
    </w:p>
    <w:p w:rsidR="0073318B" w:rsidRPr="003D09FA" w:rsidRDefault="0073318B" w:rsidP="0073318B">
      <w:pPr>
        <w:rPr>
          <w:sz w:val="24"/>
          <w:szCs w:val="24"/>
        </w:rPr>
      </w:pPr>
      <w:proofErr w:type="spellStart"/>
      <w:r w:rsidRPr="003D09FA">
        <w:rPr>
          <w:sz w:val="24"/>
          <w:szCs w:val="24"/>
        </w:rPr>
        <w:t>Krane</w:t>
      </w:r>
      <w:proofErr w:type="spellEnd"/>
      <w:r w:rsidRPr="003D09FA">
        <w:rPr>
          <w:sz w:val="24"/>
          <w:szCs w:val="24"/>
        </w:rPr>
        <w:t xml:space="preserve"> et al. (2010) found their qualitative study demonstrated how these women were driven toward masculine behaviours for their sport while at the same time they tried to stay in the feminine role off the field of play. As one athlete in the study said, “If you're an athlete, then you have to transform into entirely someone else when you come off the field.” This corresponds to Goffman's (1959) front-stage/back-stage performances theory.</w:t>
      </w:r>
    </w:p>
    <w:p w:rsidR="0073318B" w:rsidRPr="003D09FA" w:rsidRDefault="0073318B" w:rsidP="0073318B">
      <w:pPr>
        <w:rPr>
          <w:sz w:val="24"/>
          <w:szCs w:val="24"/>
        </w:rPr>
      </w:pPr>
      <w:r w:rsidRPr="003D09FA">
        <w:rPr>
          <w:sz w:val="24"/>
          <w:szCs w:val="24"/>
        </w:rPr>
        <w:t>Goffman</w:t>
      </w:r>
      <w:r w:rsidR="00FA0BD6">
        <w:rPr>
          <w:sz w:val="24"/>
          <w:szCs w:val="24"/>
        </w:rPr>
        <w:t>'</w:t>
      </w:r>
      <w:r w:rsidRPr="003D09FA">
        <w:rPr>
          <w:sz w:val="24"/>
          <w:szCs w:val="24"/>
        </w:rPr>
        <w:t xml:space="preserve">s theory is now nearly 60 years old, is it still relevant? </w:t>
      </w:r>
      <w:proofErr w:type="spellStart"/>
      <w:r w:rsidRPr="003D09FA">
        <w:rPr>
          <w:sz w:val="24"/>
          <w:szCs w:val="24"/>
        </w:rPr>
        <w:t>Arundale</w:t>
      </w:r>
      <w:proofErr w:type="spellEnd"/>
      <w:r w:rsidRPr="003D09FA">
        <w:rPr>
          <w:sz w:val="24"/>
          <w:szCs w:val="24"/>
        </w:rPr>
        <w:t xml:space="preserve"> (2010) argues that Goffman’s work, is now outdated and should be modernised to include progress in research and technology, but Miller (2012) says that electronic interaction is a natural addition to what Goffman posited. He says that even though electronic communication is apparently limited in the depth of information it provides compared with face-to-face interaction, there is still enough room for information about the self to be given off in the way people use the medium, in what they say as well as what they don't say.</w:t>
      </w:r>
    </w:p>
    <w:p w:rsidR="0073318B" w:rsidRDefault="0073318B" w:rsidP="0073318B">
      <w:pPr>
        <w:rPr>
          <w:sz w:val="24"/>
          <w:szCs w:val="24"/>
        </w:rPr>
      </w:pPr>
      <w:proofErr w:type="spellStart"/>
      <w:r w:rsidRPr="003D09FA">
        <w:rPr>
          <w:sz w:val="24"/>
          <w:szCs w:val="24"/>
        </w:rPr>
        <w:t>Oram</w:t>
      </w:r>
      <w:proofErr w:type="spellEnd"/>
      <w:r w:rsidRPr="003D09FA">
        <w:rPr>
          <w:sz w:val="24"/>
          <w:szCs w:val="24"/>
        </w:rPr>
        <w:t xml:space="preserve"> (2009) says ' Goffman’s approach certainly applies online, because our postings, even our instant messages, are more deliberate acts than our informal behaviours in real life. Although some participants play at being flippant and spontaneous on Facebook walls and </w:t>
      </w:r>
      <w:proofErr w:type="spellStart"/>
      <w:r w:rsidRPr="003D09FA">
        <w:rPr>
          <w:sz w:val="24"/>
          <w:szCs w:val="24"/>
        </w:rPr>
        <w:t>microblogs</w:t>
      </w:r>
      <w:proofErr w:type="spellEnd"/>
      <w:r w:rsidRPr="003D09FA">
        <w:rPr>
          <w:sz w:val="24"/>
          <w:szCs w:val="24"/>
        </w:rPr>
        <w:t>, they must have greater consciousness of their effects on the viewer than most dinner table guests or concert attendees. Our online personas, therefore, conform even more closely to Goffman’s idea of everyday life than our everyday life does. '</w:t>
      </w:r>
    </w:p>
    <w:p w:rsidR="0073318B" w:rsidRDefault="0073318B" w:rsidP="0073318B">
      <w:pPr>
        <w:rPr>
          <w:sz w:val="24"/>
          <w:szCs w:val="24"/>
        </w:rPr>
      </w:pPr>
      <w:r>
        <w:rPr>
          <w:sz w:val="24"/>
          <w:szCs w:val="24"/>
        </w:rPr>
        <w:t xml:space="preserve">While Goffman presented a framework for how people present themselves </w:t>
      </w:r>
      <w:proofErr w:type="spellStart"/>
      <w:r>
        <w:rPr>
          <w:sz w:val="24"/>
          <w:szCs w:val="24"/>
        </w:rPr>
        <w:t>Baumeister</w:t>
      </w:r>
      <w:proofErr w:type="spellEnd"/>
      <w:r>
        <w:rPr>
          <w:sz w:val="24"/>
          <w:szCs w:val="24"/>
        </w:rPr>
        <w:t xml:space="preserve"> (1982) as well as Jones and Pittman (1982) put forward ideas for the motivations behind self-presentation.</w:t>
      </w:r>
    </w:p>
    <w:p w:rsidR="0073318B" w:rsidRDefault="0073318B" w:rsidP="0073318B">
      <w:pPr>
        <w:rPr>
          <w:sz w:val="24"/>
          <w:szCs w:val="24"/>
        </w:rPr>
      </w:pPr>
      <w:proofErr w:type="spellStart"/>
      <w:r w:rsidRPr="00BD2EAD">
        <w:rPr>
          <w:sz w:val="24"/>
          <w:szCs w:val="24"/>
        </w:rPr>
        <w:t>Baumeister</w:t>
      </w:r>
      <w:proofErr w:type="spellEnd"/>
      <w:r w:rsidRPr="00BD2EAD">
        <w:rPr>
          <w:sz w:val="24"/>
          <w:szCs w:val="24"/>
        </w:rPr>
        <w:t xml:space="preserve"> </w:t>
      </w:r>
      <w:r>
        <w:rPr>
          <w:sz w:val="24"/>
          <w:szCs w:val="24"/>
        </w:rPr>
        <w:t>(1982) suggested that there are t</w:t>
      </w:r>
      <w:r w:rsidRPr="00BD2EAD">
        <w:rPr>
          <w:sz w:val="24"/>
          <w:szCs w:val="24"/>
        </w:rPr>
        <w:t>wo types of</w:t>
      </w:r>
      <w:r>
        <w:rPr>
          <w:sz w:val="24"/>
          <w:szCs w:val="24"/>
        </w:rPr>
        <w:t xml:space="preserve"> self-presentational motivation.</w:t>
      </w:r>
      <w:r w:rsidRPr="00BD2EAD">
        <w:rPr>
          <w:sz w:val="24"/>
          <w:szCs w:val="24"/>
        </w:rPr>
        <w:t xml:space="preserve"> One (pleasing the audience) is to match one's self-presentation to the audience's </w:t>
      </w:r>
      <w:r w:rsidRPr="00BD2EAD">
        <w:rPr>
          <w:sz w:val="24"/>
          <w:szCs w:val="24"/>
        </w:rPr>
        <w:lastRenderedPageBreak/>
        <w:t>expectations and preferences. The other (self-construction) is  to match one's self-presentation to one's own ideal self.</w:t>
      </w:r>
    </w:p>
    <w:p w:rsidR="0073318B" w:rsidRDefault="0073318B" w:rsidP="0073318B">
      <w:pPr>
        <w:pStyle w:val="NoSpacing"/>
        <w:rPr>
          <w:sz w:val="24"/>
          <w:szCs w:val="24"/>
        </w:rPr>
      </w:pPr>
      <w:r w:rsidRPr="00946A40">
        <w:rPr>
          <w:sz w:val="24"/>
          <w:szCs w:val="24"/>
        </w:rPr>
        <w:t xml:space="preserve">Jones and Pittman </w:t>
      </w:r>
      <w:r>
        <w:rPr>
          <w:sz w:val="24"/>
          <w:szCs w:val="24"/>
        </w:rPr>
        <w:t>(1982) on the other hand believe</w:t>
      </w:r>
      <w:r w:rsidRPr="00946A40">
        <w:rPr>
          <w:sz w:val="24"/>
          <w:szCs w:val="24"/>
        </w:rPr>
        <w:t xml:space="preserve"> that </w:t>
      </w:r>
      <w:r>
        <w:rPr>
          <w:sz w:val="24"/>
          <w:szCs w:val="24"/>
        </w:rPr>
        <w:t>self-presentation motivations can extend beyond making a favourable impression. They put forward the idea of different self-presenta</w:t>
      </w:r>
      <w:r w:rsidRPr="00946A40">
        <w:rPr>
          <w:sz w:val="24"/>
          <w:szCs w:val="24"/>
        </w:rPr>
        <w:t>tion</w:t>
      </w:r>
      <w:r>
        <w:rPr>
          <w:sz w:val="24"/>
          <w:szCs w:val="24"/>
        </w:rPr>
        <w:t xml:space="preserve"> </w:t>
      </w:r>
      <w:proofErr w:type="spellStart"/>
      <w:r>
        <w:rPr>
          <w:sz w:val="24"/>
          <w:szCs w:val="24"/>
        </w:rPr>
        <w:t>strategiesbeing</w:t>
      </w:r>
      <w:proofErr w:type="spellEnd"/>
      <w:r w:rsidR="005730CD">
        <w:rPr>
          <w:sz w:val="24"/>
          <w:szCs w:val="24"/>
        </w:rPr>
        <w:t xml:space="preserve"> used to </w:t>
      </w:r>
      <w:r>
        <w:rPr>
          <w:sz w:val="24"/>
          <w:szCs w:val="24"/>
        </w:rPr>
        <w:t>elicit certain emotions from the audience depen</w:t>
      </w:r>
      <w:r w:rsidR="005730CD">
        <w:rPr>
          <w:sz w:val="24"/>
          <w:szCs w:val="24"/>
        </w:rPr>
        <w:t>ding on the attribution sought, including, likable, competent, dangerous, worthy, and helpless.</w:t>
      </w:r>
    </w:p>
    <w:p w:rsidR="0073318B" w:rsidRDefault="0073318B" w:rsidP="0073318B">
      <w:pPr>
        <w:pStyle w:val="NoSpacing"/>
        <w:tabs>
          <w:tab w:val="right" w:pos="9026"/>
        </w:tabs>
        <w:rPr>
          <w:sz w:val="24"/>
          <w:szCs w:val="24"/>
        </w:rPr>
      </w:pPr>
    </w:p>
    <w:p w:rsidR="002E231D" w:rsidRDefault="0073318B" w:rsidP="0073318B">
      <w:pPr>
        <w:rPr>
          <w:sz w:val="24"/>
          <w:szCs w:val="24"/>
        </w:rPr>
      </w:pPr>
      <w:r w:rsidRPr="003D09FA">
        <w:rPr>
          <w:sz w:val="24"/>
          <w:szCs w:val="24"/>
        </w:rPr>
        <w:t>While mainstream media still views sport as a male domain, the online world seems to afford a more equal footing for female athletes. Twitter is a powerful tool for increasing fan-athlete interaction (</w:t>
      </w:r>
      <w:proofErr w:type="spellStart"/>
      <w:r w:rsidRPr="003D09FA">
        <w:rPr>
          <w:sz w:val="24"/>
          <w:szCs w:val="24"/>
        </w:rPr>
        <w:t>Pegoraro</w:t>
      </w:r>
      <w:proofErr w:type="spellEnd"/>
      <w:r w:rsidRPr="003D09FA">
        <w:rPr>
          <w:sz w:val="24"/>
          <w:szCs w:val="24"/>
        </w:rPr>
        <w:t xml:space="preserve"> 2010) and allows the athlete themselves to control the output. </w:t>
      </w:r>
    </w:p>
    <w:p w:rsidR="0073318B" w:rsidRPr="003D09FA" w:rsidRDefault="002E231D" w:rsidP="002E231D">
      <w:pPr>
        <w:rPr>
          <w:sz w:val="24"/>
          <w:szCs w:val="24"/>
        </w:rPr>
      </w:pPr>
      <w:r>
        <w:rPr>
          <w:sz w:val="24"/>
          <w:szCs w:val="24"/>
        </w:rPr>
        <w:t>Athletes and</w:t>
      </w:r>
      <w:r w:rsidRPr="002E231D">
        <w:rPr>
          <w:sz w:val="24"/>
          <w:szCs w:val="24"/>
        </w:rPr>
        <w:t xml:space="preserve"> teams, have long used mainstream media to </w:t>
      </w:r>
      <w:proofErr w:type="spellStart"/>
      <w:r w:rsidRPr="002E231D">
        <w:rPr>
          <w:sz w:val="24"/>
          <w:szCs w:val="24"/>
        </w:rPr>
        <w:t>communicatewith</w:t>
      </w:r>
      <w:proofErr w:type="spellEnd"/>
      <w:r w:rsidRPr="002E231D">
        <w:rPr>
          <w:sz w:val="24"/>
          <w:szCs w:val="24"/>
        </w:rPr>
        <w:t xml:space="preserve"> their </w:t>
      </w:r>
      <w:r>
        <w:rPr>
          <w:sz w:val="24"/>
          <w:szCs w:val="24"/>
        </w:rPr>
        <w:t>fans</w:t>
      </w:r>
      <w:r w:rsidRPr="002E231D">
        <w:rPr>
          <w:sz w:val="24"/>
          <w:szCs w:val="24"/>
        </w:rPr>
        <w:t xml:space="preserve"> and </w:t>
      </w:r>
      <w:r>
        <w:rPr>
          <w:sz w:val="24"/>
          <w:szCs w:val="24"/>
        </w:rPr>
        <w:t>extensive research has inves</w:t>
      </w:r>
      <w:r w:rsidRPr="002E231D">
        <w:rPr>
          <w:sz w:val="24"/>
          <w:szCs w:val="24"/>
        </w:rPr>
        <w:t xml:space="preserve">tigated the character of the communications. Yet </w:t>
      </w:r>
      <w:r>
        <w:rPr>
          <w:sz w:val="24"/>
          <w:szCs w:val="24"/>
        </w:rPr>
        <w:t>social media platforms</w:t>
      </w:r>
      <w:r w:rsidRPr="002E231D">
        <w:rPr>
          <w:sz w:val="24"/>
          <w:szCs w:val="24"/>
        </w:rPr>
        <w:t xml:space="preserve"> like Twitter </w:t>
      </w:r>
      <w:proofErr w:type="spellStart"/>
      <w:r w:rsidRPr="002E231D">
        <w:rPr>
          <w:sz w:val="24"/>
          <w:szCs w:val="24"/>
        </w:rPr>
        <w:t>havechanged</w:t>
      </w:r>
      <w:proofErr w:type="spellEnd"/>
      <w:r w:rsidRPr="002E231D">
        <w:rPr>
          <w:sz w:val="24"/>
          <w:szCs w:val="24"/>
        </w:rPr>
        <w:t xml:space="preserve"> the </w:t>
      </w:r>
      <w:r>
        <w:rPr>
          <w:sz w:val="24"/>
          <w:szCs w:val="24"/>
        </w:rPr>
        <w:t xml:space="preserve">communication </w:t>
      </w:r>
      <w:r w:rsidRPr="002E231D">
        <w:rPr>
          <w:sz w:val="24"/>
          <w:szCs w:val="24"/>
        </w:rPr>
        <w:t>between athletes and sports fans. As such,</w:t>
      </w:r>
      <w:r>
        <w:rPr>
          <w:sz w:val="24"/>
          <w:szCs w:val="24"/>
        </w:rPr>
        <w:t xml:space="preserve"> we are still learning</w:t>
      </w:r>
      <w:r w:rsidRPr="002E231D">
        <w:rPr>
          <w:sz w:val="24"/>
          <w:szCs w:val="24"/>
        </w:rPr>
        <w:t xml:space="preserve"> about what is communicated and how it is communicated. </w:t>
      </w:r>
      <w:proofErr w:type="spellStart"/>
      <w:r w:rsidRPr="002E231D">
        <w:rPr>
          <w:sz w:val="24"/>
          <w:szCs w:val="24"/>
        </w:rPr>
        <w:t>Therefore,the</w:t>
      </w:r>
      <w:proofErr w:type="spellEnd"/>
      <w:r w:rsidRPr="002E231D">
        <w:rPr>
          <w:sz w:val="24"/>
          <w:szCs w:val="24"/>
        </w:rPr>
        <w:t xml:space="preserve"> purpose of </w:t>
      </w:r>
      <w:r>
        <w:rPr>
          <w:sz w:val="24"/>
          <w:szCs w:val="24"/>
        </w:rPr>
        <w:t>t</w:t>
      </w:r>
      <w:r w:rsidR="0073318B" w:rsidRPr="003D09FA">
        <w:rPr>
          <w:sz w:val="24"/>
          <w:szCs w:val="24"/>
        </w:rPr>
        <w:t xml:space="preserve">his research </w:t>
      </w:r>
      <w:r>
        <w:rPr>
          <w:sz w:val="24"/>
          <w:szCs w:val="24"/>
        </w:rPr>
        <w:t>is to</w:t>
      </w:r>
      <w:r w:rsidR="0073318B" w:rsidRPr="003D09FA">
        <w:rPr>
          <w:sz w:val="24"/>
          <w:szCs w:val="24"/>
        </w:rPr>
        <w:t xml:space="preserve"> explore the 'tweets' of top athletes and try to see, </w:t>
      </w:r>
      <w:r w:rsidR="0073318B" w:rsidRPr="003D09FA">
        <w:rPr>
          <w:sz w:val="24"/>
          <w:szCs w:val="24"/>
          <w:lang w:val="en-GB"/>
        </w:rPr>
        <w:t>are there any differences in the ways in which male and female sportspersons represent themselves online?</w:t>
      </w:r>
    </w:p>
    <w:p w:rsidR="00CB1CEF" w:rsidRDefault="00161A01" w:rsidP="00EE1940">
      <w:pPr>
        <w:rPr>
          <w:sz w:val="24"/>
          <w:szCs w:val="24"/>
        </w:rPr>
      </w:pPr>
      <w:ins w:id="47" w:author="Mary Galvin" w:date="2018-03-16T17:15:00Z">
        <w:r>
          <w:rPr>
            <w:sz w:val="24"/>
            <w:szCs w:val="24"/>
          </w:rPr>
          <w:t>Great!</w:t>
        </w:r>
      </w:ins>
    </w:p>
    <w:p w:rsidR="00B17CAA" w:rsidRDefault="00B17CAA" w:rsidP="00EE1940">
      <w:pPr>
        <w:rPr>
          <w:sz w:val="24"/>
          <w:szCs w:val="24"/>
        </w:rPr>
      </w:pPr>
    </w:p>
    <w:p w:rsidR="00B17CAA" w:rsidRDefault="00B17CAA" w:rsidP="00EE1940">
      <w:pPr>
        <w:rPr>
          <w:sz w:val="24"/>
          <w:szCs w:val="24"/>
        </w:rPr>
      </w:pPr>
    </w:p>
    <w:p w:rsidR="00CB1CEF" w:rsidRPr="00CB1CEF" w:rsidRDefault="00CB1CEF" w:rsidP="009B2ED6">
      <w:pPr>
        <w:pStyle w:val="Heading1"/>
      </w:pPr>
      <w:bookmarkStart w:id="48" w:name="_Toc507606103"/>
      <w:commentRangeStart w:id="49"/>
      <w:r w:rsidRPr="00CB1CEF">
        <w:t>Methodology / Method:</w:t>
      </w:r>
      <w:bookmarkEnd w:id="48"/>
      <w:commentRangeEnd w:id="49"/>
      <w:r w:rsidR="00161A01">
        <w:rPr>
          <w:rStyle w:val="CommentReference"/>
          <w:rFonts w:asciiTheme="minorHAnsi" w:eastAsiaTheme="minorHAnsi" w:hAnsiTheme="minorHAnsi" w:cstheme="minorBidi"/>
          <w:b w:val="0"/>
          <w:bCs w:val="0"/>
          <w:color w:val="auto"/>
        </w:rPr>
        <w:commentReference w:id="49"/>
      </w:r>
    </w:p>
    <w:p w:rsidR="004311AF" w:rsidRDefault="004311AF" w:rsidP="004311AF">
      <w:pPr>
        <w:rPr>
          <w:ins w:id="50" w:author="Mary Galvin" w:date="2018-03-16T17:16:00Z"/>
          <w:sz w:val="24"/>
          <w:szCs w:val="24"/>
          <w:lang w:val="en-GB"/>
        </w:rPr>
      </w:pPr>
      <w:r w:rsidRPr="004311AF">
        <w:rPr>
          <w:sz w:val="24"/>
          <w:szCs w:val="24"/>
          <w:lang w:val="en-GB"/>
        </w:rPr>
        <w:t xml:space="preserve">This research project is to see if there are any differences in the way that top sports men and women present themselves on Twitter. </w:t>
      </w:r>
    </w:p>
    <w:p w:rsidR="00161A01" w:rsidRPr="004311AF" w:rsidRDefault="00161A01" w:rsidP="004311AF">
      <w:pPr>
        <w:rPr>
          <w:sz w:val="24"/>
          <w:szCs w:val="24"/>
          <w:lang w:val="en-GB"/>
        </w:rPr>
      </w:pPr>
      <w:ins w:id="51" w:author="Mary Galvin" w:date="2018-03-16T17:16:00Z">
        <w:r>
          <w:rPr>
            <w:sz w:val="24"/>
            <w:szCs w:val="24"/>
            <w:lang w:val="en-GB"/>
          </w:rPr>
          <w:t xml:space="preserve">The previous section outlined the existing research and literature pertaining to the use of social media, </w:t>
        </w:r>
        <w:proofErr w:type="spellStart"/>
        <w:r>
          <w:rPr>
            <w:sz w:val="24"/>
            <w:szCs w:val="24"/>
            <w:lang w:val="en-GB"/>
          </w:rPr>
          <w:t>esp</w:t>
        </w:r>
        <w:proofErr w:type="spellEnd"/>
        <w:r>
          <w:rPr>
            <w:sz w:val="24"/>
            <w:szCs w:val="24"/>
            <w:lang w:val="en-GB"/>
          </w:rPr>
          <w:t xml:space="preserve"> Twitter, by </w:t>
        </w:r>
        <w:proofErr w:type="spellStart"/>
        <w:r>
          <w:rPr>
            <w:sz w:val="24"/>
            <w:szCs w:val="24"/>
            <w:lang w:val="en-GB"/>
          </w:rPr>
          <w:t>atheles</w:t>
        </w:r>
        <w:proofErr w:type="spellEnd"/>
        <w:r>
          <w:rPr>
            <w:sz w:val="24"/>
            <w:szCs w:val="24"/>
            <w:lang w:val="en-GB"/>
          </w:rPr>
          <w:t xml:space="preserve"> . It highlighted </w:t>
        </w:r>
      </w:ins>
      <w:proofErr w:type="spellStart"/>
      <w:ins w:id="52" w:author="Mary Galvin" w:date="2018-03-16T17:17:00Z">
        <w:r>
          <w:rPr>
            <w:sz w:val="24"/>
            <w:szCs w:val="24"/>
            <w:lang w:val="en-GB"/>
          </w:rPr>
          <w:t>thegap</w:t>
        </w:r>
        <w:proofErr w:type="spellEnd"/>
        <w:r>
          <w:rPr>
            <w:sz w:val="24"/>
            <w:szCs w:val="24"/>
            <w:lang w:val="en-GB"/>
          </w:rPr>
          <w:t xml:space="preserve"> in this literature, that is, the need to further explore, what differences, if any exists…… This section will outline methodology of this research projects, that is, the steps </w:t>
        </w:r>
      </w:ins>
      <w:proofErr w:type="spellStart"/>
      <w:ins w:id="53" w:author="Mary Galvin" w:date="2018-03-16T17:18:00Z">
        <w:r>
          <w:rPr>
            <w:sz w:val="24"/>
            <w:szCs w:val="24"/>
            <w:lang w:val="en-GB"/>
          </w:rPr>
          <w:t>thatwere</w:t>
        </w:r>
        <w:proofErr w:type="spellEnd"/>
        <w:r>
          <w:rPr>
            <w:sz w:val="24"/>
            <w:szCs w:val="24"/>
            <w:lang w:val="en-GB"/>
          </w:rPr>
          <w:t xml:space="preserve"> taken in order to. Answer the research question. </w:t>
        </w:r>
      </w:ins>
      <w:ins w:id="54" w:author="Mary Galvin" w:date="2018-03-16T17:17:00Z">
        <w:r>
          <w:rPr>
            <w:sz w:val="24"/>
            <w:szCs w:val="24"/>
            <w:lang w:val="en-GB"/>
          </w:rPr>
          <w:t>(Just a little intro to link the sections)</w:t>
        </w:r>
      </w:ins>
    </w:p>
    <w:p w:rsidR="00B429B8" w:rsidRDefault="00B43F4D" w:rsidP="004311AF">
      <w:pPr>
        <w:pStyle w:val="Heading2"/>
      </w:pPr>
      <w:bookmarkStart w:id="55" w:name="_Toc507606104"/>
      <w:r>
        <w:t xml:space="preserve">Selecting </w:t>
      </w:r>
      <w:r w:rsidR="004311AF">
        <w:t>participants</w:t>
      </w:r>
      <w:bookmarkEnd w:id="55"/>
    </w:p>
    <w:p w:rsidR="008C418D" w:rsidRDefault="00C26B82" w:rsidP="00C26B82">
      <w:pPr>
        <w:rPr>
          <w:sz w:val="24"/>
          <w:szCs w:val="24"/>
        </w:rPr>
      </w:pPr>
      <w:r w:rsidRPr="004311AF">
        <w:rPr>
          <w:sz w:val="24"/>
          <w:szCs w:val="24"/>
        </w:rPr>
        <w:t xml:space="preserve">The first step in the data-collection process was to identify the top </w:t>
      </w:r>
      <w:r w:rsidR="004311AF" w:rsidRPr="004311AF">
        <w:rPr>
          <w:sz w:val="24"/>
          <w:szCs w:val="24"/>
        </w:rPr>
        <w:t>ten</w:t>
      </w:r>
      <w:r w:rsidRPr="004311AF">
        <w:rPr>
          <w:sz w:val="24"/>
          <w:szCs w:val="24"/>
        </w:rPr>
        <w:t xml:space="preserve"> Twitter accounts for athletes in various sports. This was done using the Web site </w:t>
      </w:r>
      <w:r w:rsidR="004311AF" w:rsidRPr="004311AF">
        <w:rPr>
          <w:sz w:val="24"/>
          <w:szCs w:val="24"/>
        </w:rPr>
        <w:t>fanpagelist</w:t>
      </w:r>
      <w:r w:rsidRPr="004311AF">
        <w:rPr>
          <w:sz w:val="24"/>
          <w:szCs w:val="24"/>
        </w:rPr>
        <w:t xml:space="preserve">.com. </w:t>
      </w:r>
      <w:r w:rsidR="004311AF" w:rsidRPr="004311AF">
        <w:rPr>
          <w:sz w:val="24"/>
          <w:szCs w:val="24"/>
        </w:rPr>
        <w:t xml:space="preserve">There you can select 'athletes' and then sort the results by the number of Twitter followers. </w:t>
      </w:r>
      <w:r w:rsidR="008C418D">
        <w:rPr>
          <w:sz w:val="24"/>
          <w:szCs w:val="24"/>
        </w:rPr>
        <w:t>Sports people who were wrestlers i.e. WWE were omitted as they are 'performers' in a scripted setting and this was not deemed to be suitable for</w:t>
      </w:r>
      <w:del w:id="56" w:author="Mary Galvin" w:date="2018-03-16T17:19:00Z">
        <w:r w:rsidR="008C418D" w:rsidDel="00161A01">
          <w:rPr>
            <w:sz w:val="24"/>
            <w:szCs w:val="24"/>
          </w:rPr>
          <w:delText>m</w:delText>
        </w:r>
      </w:del>
      <w:r w:rsidR="008C418D">
        <w:rPr>
          <w:sz w:val="24"/>
          <w:szCs w:val="24"/>
        </w:rPr>
        <w:t xml:space="preserve"> this </w:t>
      </w:r>
      <w:proofErr w:type="spellStart"/>
      <w:r w:rsidR="008C418D">
        <w:rPr>
          <w:sz w:val="24"/>
          <w:szCs w:val="24"/>
        </w:rPr>
        <w:t>research.</w:t>
      </w:r>
      <w:del w:id="57" w:author="Mary Galvin" w:date="2018-03-16T17:19:00Z">
        <w:r w:rsidR="008C418D" w:rsidDel="00161A01">
          <w:rPr>
            <w:sz w:val="24"/>
            <w:szCs w:val="24"/>
          </w:rPr>
          <w:delText xml:space="preserve">We then omitted </w:delText>
        </w:r>
      </w:del>
      <w:ins w:id="58" w:author="Mary Galvin" w:date="2018-03-16T17:19:00Z">
        <w:r w:rsidR="00161A01">
          <w:rPr>
            <w:sz w:val="24"/>
            <w:szCs w:val="24"/>
          </w:rPr>
          <w:t>S</w:t>
        </w:r>
      </w:ins>
      <w:del w:id="59" w:author="Mary Galvin" w:date="2018-03-16T17:19:00Z">
        <w:r w:rsidR="008C418D" w:rsidDel="00161A01">
          <w:rPr>
            <w:sz w:val="24"/>
            <w:szCs w:val="24"/>
          </w:rPr>
          <w:delText>s</w:delText>
        </w:r>
      </w:del>
      <w:r w:rsidR="008C418D">
        <w:rPr>
          <w:sz w:val="24"/>
          <w:szCs w:val="24"/>
        </w:rPr>
        <w:t>portspeople</w:t>
      </w:r>
      <w:proofErr w:type="spellEnd"/>
      <w:ins w:id="60" w:author="Mary Galvin" w:date="2018-03-16T17:19:00Z">
        <w:r w:rsidR="00161A01">
          <w:rPr>
            <w:sz w:val="24"/>
            <w:szCs w:val="24"/>
          </w:rPr>
          <w:t xml:space="preserve"> were then omitted</w:t>
        </w:r>
      </w:ins>
      <w:r w:rsidR="008C418D">
        <w:rPr>
          <w:sz w:val="24"/>
          <w:szCs w:val="24"/>
        </w:rPr>
        <w:t xml:space="preserve"> who tweeted in a non English language as it was deemed that any translation would alter the words or meaning of some of the Tweets. It is also impossible to </w:t>
      </w:r>
      <w:r w:rsidR="008C418D">
        <w:rPr>
          <w:sz w:val="24"/>
          <w:szCs w:val="24"/>
        </w:rPr>
        <w:lastRenderedPageBreak/>
        <w:t>use Cluster analysis</w:t>
      </w:r>
      <w:ins w:id="61" w:author="Mary Galvin" w:date="2018-03-16T17:20:00Z">
        <w:r w:rsidR="00161A01">
          <w:rPr>
            <w:sz w:val="24"/>
            <w:szCs w:val="24"/>
          </w:rPr>
          <w:t>, the chosen method of analysis for this research, as will be outlined as we progress,</w:t>
        </w:r>
      </w:ins>
      <w:r w:rsidR="008C418D">
        <w:rPr>
          <w:sz w:val="24"/>
          <w:szCs w:val="24"/>
        </w:rPr>
        <w:t xml:space="preserve"> on two languages at the same time. </w:t>
      </w:r>
      <w:ins w:id="62" w:author="Mary Galvin" w:date="2018-03-16T17:21:00Z">
        <w:r w:rsidR="00161A01">
          <w:rPr>
            <w:sz w:val="24"/>
            <w:szCs w:val="24"/>
          </w:rPr>
          <w:t xml:space="preserve">In order to do so, </w:t>
        </w:r>
      </w:ins>
      <w:del w:id="63" w:author="Mary Galvin" w:date="2018-03-16T17:21:00Z">
        <w:r w:rsidR="008C418D" w:rsidDel="00161A01">
          <w:rPr>
            <w:sz w:val="24"/>
            <w:szCs w:val="24"/>
          </w:rPr>
          <w:delText>The best that could be done would be to analyse</w:delText>
        </w:r>
      </w:del>
      <w:r w:rsidR="008C418D">
        <w:rPr>
          <w:sz w:val="24"/>
          <w:szCs w:val="24"/>
        </w:rPr>
        <w:t xml:space="preserve"> both languages</w:t>
      </w:r>
      <w:ins w:id="64" w:author="Mary Galvin" w:date="2018-03-16T17:21:00Z">
        <w:r w:rsidR="00161A01">
          <w:rPr>
            <w:sz w:val="24"/>
            <w:szCs w:val="24"/>
          </w:rPr>
          <w:t>’</w:t>
        </w:r>
      </w:ins>
      <w:r w:rsidR="008C418D">
        <w:rPr>
          <w:sz w:val="24"/>
          <w:szCs w:val="24"/>
        </w:rPr>
        <w:t xml:space="preserve"> tweets </w:t>
      </w:r>
      <w:ins w:id="65" w:author="Mary Galvin" w:date="2018-03-16T17:21:00Z">
        <w:r w:rsidR="00161A01">
          <w:rPr>
            <w:sz w:val="24"/>
            <w:szCs w:val="24"/>
          </w:rPr>
          <w:t xml:space="preserve">would have to be analysed </w:t>
        </w:r>
      </w:ins>
      <w:ins w:id="66" w:author="Mary Galvin" w:date="2018-03-16T17:22:00Z">
        <w:r w:rsidR="00161A01">
          <w:rPr>
            <w:sz w:val="24"/>
            <w:szCs w:val="24"/>
          </w:rPr>
          <w:t xml:space="preserve">separately as </w:t>
        </w:r>
        <w:commentRangeStart w:id="67"/>
        <w:r w:rsidR="00161A01">
          <w:rPr>
            <w:sz w:val="24"/>
            <w:szCs w:val="24"/>
          </w:rPr>
          <w:t>well</w:t>
        </w:r>
      </w:ins>
      <w:commentRangeEnd w:id="67"/>
      <w:r w:rsidR="00805122">
        <w:rPr>
          <w:rStyle w:val="CommentReference"/>
        </w:rPr>
        <w:commentReference w:id="67"/>
      </w:r>
      <w:ins w:id="68" w:author="Mary Galvin" w:date="2018-03-16T17:22:00Z">
        <w:r w:rsidR="00161A01">
          <w:rPr>
            <w:sz w:val="24"/>
            <w:szCs w:val="24"/>
          </w:rPr>
          <w:t xml:space="preserve"> as </w:t>
        </w:r>
        <w:r w:rsidR="002622F3">
          <w:rPr>
            <w:sz w:val="24"/>
            <w:szCs w:val="24"/>
          </w:rPr>
          <w:t xml:space="preserve">results also being </w:t>
        </w:r>
      </w:ins>
      <w:del w:id="69" w:author="Mary Galvin" w:date="2018-03-16T17:21:00Z">
        <w:r w:rsidR="008C418D" w:rsidDel="00161A01">
          <w:rPr>
            <w:sz w:val="24"/>
            <w:szCs w:val="24"/>
          </w:rPr>
          <w:delText xml:space="preserve">separately and </w:delText>
        </w:r>
      </w:del>
      <w:proofErr w:type="spellStart"/>
      <w:r w:rsidR="008C418D">
        <w:rPr>
          <w:sz w:val="24"/>
          <w:szCs w:val="24"/>
        </w:rPr>
        <w:t>report</w:t>
      </w:r>
      <w:ins w:id="70" w:author="Mary Galvin" w:date="2018-03-16T17:21:00Z">
        <w:r w:rsidR="00161A01">
          <w:rPr>
            <w:sz w:val="24"/>
            <w:szCs w:val="24"/>
          </w:rPr>
          <w:t>ed</w:t>
        </w:r>
      </w:ins>
      <w:del w:id="71" w:author="Mary Galvin" w:date="2018-03-16T17:22:00Z">
        <w:r w:rsidR="008C418D" w:rsidDel="002622F3">
          <w:rPr>
            <w:sz w:val="24"/>
            <w:szCs w:val="24"/>
          </w:rPr>
          <w:delText xml:space="preserve">the results </w:delText>
        </w:r>
      </w:del>
      <w:r w:rsidR="008C418D">
        <w:rPr>
          <w:sz w:val="24"/>
          <w:szCs w:val="24"/>
        </w:rPr>
        <w:t>separately</w:t>
      </w:r>
      <w:proofErr w:type="spellEnd"/>
      <w:r w:rsidR="008C418D">
        <w:rPr>
          <w:sz w:val="24"/>
          <w:szCs w:val="24"/>
        </w:rPr>
        <w:t>. As this was not the aim of this research</w:t>
      </w:r>
      <w:ins w:id="72" w:author="Mary Galvin" w:date="2018-03-16T17:23:00Z">
        <w:r w:rsidR="002622F3">
          <w:rPr>
            <w:sz w:val="24"/>
            <w:szCs w:val="24"/>
          </w:rPr>
          <w:t>,</w:t>
        </w:r>
      </w:ins>
      <w:r w:rsidR="008C418D">
        <w:rPr>
          <w:sz w:val="24"/>
          <w:szCs w:val="24"/>
        </w:rPr>
        <w:t xml:space="preserve"> only English language tweets were used. From the resultant list the top ten males and females athletes (by number of followers) were selected. This list</w:t>
      </w:r>
      <w:r w:rsidRPr="004311AF">
        <w:rPr>
          <w:sz w:val="24"/>
          <w:szCs w:val="24"/>
        </w:rPr>
        <w:t xml:space="preserve"> is composed of athletes from </w:t>
      </w:r>
      <w:r w:rsidR="004311AF" w:rsidRPr="004311AF">
        <w:rPr>
          <w:sz w:val="24"/>
          <w:szCs w:val="24"/>
        </w:rPr>
        <w:t>tennis,</w:t>
      </w:r>
      <w:r w:rsidRPr="004311AF">
        <w:rPr>
          <w:sz w:val="24"/>
          <w:szCs w:val="24"/>
        </w:rPr>
        <w:t xml:space="preserve"> N</w:t>
      </w:r>
      <w:r w:rsidR="004311AF" w:rsidRPr="004311AF">
        <w:rPr>
          <w:sz w:val="24"/>
          <w:szCs w:val="24"/>
        </w:rPr>
        <w:t>BA</w:t>
      </w:r>
      <w:r w:rsidRPr="004311AF">
        <w:rPr>
          <w:sz w:val="24"/>
          <w:szCs w:val="24"/>
        </w:rPr>
        <w:t xml:space="preserve">, </w:t>
      </w:r>
      <w:r w:rsidR="004311AF">
        <w:rPr>
          <w:sz w:val="24"/>
          <w:szCs w:val="24"/>
        </w:rPr>
        <w:t>soccer, track and field athletics, an</w:t>
      </w:r>
      <w:r w:rsidR="00CC4C0C">
        <w:rPr>
          <w:sz w:val="24"/>
          <w:szCs w:val="24"/>
        </w:rPr>
        <w:t>d</w:t>
      </w:r>
      <w:r w:rsidR="004311AF">
        <w:rPr>
          <w:sz w:val="24"/>
          <w:szCs w:val="24"/>
        </w:rPr>
        <w:t xml:space="preserve"> cricket</w:t>
      </w:r>
      <w:r w:rsidR="00CC4C0C">
        <w:rPr>
          <w:sz w:val="24"/>
          <w:szCs w:val="24"/>
        </w:rPr>
        <w:t>. T</w:t>
      </w:r>
      <w:r w:rsidR="008C418D" w:rsidRPr="004311AF">
        <w:rPr>
          <w:sz w:val="24"/>
          <w:szCs w:val="24"/>
        </w:rPr>
        <w:t xml:space="preserve">he resulting list of athletes can be found in </w:t>
      </w:r>
      <w:r w:rsidR="00CC4C0C">
        <w:rPr>
          <w:sz w:val="24"/>
          <w:szCs w:val="24"/>
        </w:rPr>
        <w:t>the t</w:t>
      </w:r>
      <w:r w:rsidR="008C418D" w:rsidRPr="004311AF">
        <w:rPr>
          <w:sz w:val="24"/>
          <w:szCs w:val="24"/>
        </w:rPr>
        <w:t>able</w:t>
      </w:r>
      <w:r w:rsidR="00CC4C0C">
        <w:rPr>
          <w:sz w:val="24"/>
          <w:szCs w:val="24"/>
        </w:rPr>
        <w:t>s</w:t>
      </w:r>
      <w:r w:rsidR="008C418D">
        <w:rPr>
          <w:sz w:val="24"/>
          <w:szCs w:val="24"/>
        </w:rPr>
        <w:t xml:space="preserve"> below.</w:t>
      </w:r>
    </w:p>
    <w:tbl>
      <w:tblPr>
        <w:tblStyle w:val="TableGrid"/>
        <w:tblW w:w="0" w:type="auto"/>
        <w:tblLook w:val="04A0"/>
      </w:tblPr>
      <w:tblGrid>
        <w:gridCol w:w="4621"/>
        <w:gridCol w:w="4621"/>
      </w:tblGrid>
      <w:tr w:rsidR="004311AF" w:rsidRPr="008C418D" w:rsidTr="004311AF">
        <w:tc>
          <w:tcPr>
            <w:tcW w:w="4621" w:type="dxa"/>
          </w:tcPr>
          <w:p w:rsidR="004311AF" w:rsidRPr="008C418D" w:rsidRDefault="008C418D" w:rsidP="00C26B82">
            <w:pPr>
              <w:rPr>
                <w:b/>
                <w:sz w:val="24"/>
                <w:szCs w:val="24"/>
              </w:rPr>
            </w:pPr>
            <w:r w:rsidRPr="008C418D">
              <w:rPr>
                <w:b/>
                <w:sz w:val="24"/>
                <w:szCs w:val="24"/>
              </w:rPr>
              <w:t xml:space="preserve">Male </w:t>
            </w:r>
            <w:r w:rsidR="004311AF" w:rsidRPr="008C418D">
              <w:rPr>
                <w:b/>
                <w:sz w:val="24"/>
                <w:szCs w:val="24"/>
              </w:rPr>
              <w:t>Athlete</w:t>
            </w:r>
            <w:r w:rsidRPr="008C418D">
              <w:rPr>
                <w:b/>
                <w:sz w:val="24"/>
                <w:szCs w:val="24"/>
              </w:rPr>
              <w:t>s</w:t>
            </w:r>
          </w:p>
        </w:tc>
        <w:tc>
          <w:tcPr>
            <w:tcW w:w="4621" w:type="dxa"/>
          </w:tcPr>
          <w:p w:rsidR="004311AF" w:rsidRPr="008C418D" w:rsidRDefault="004311AF" w:rsidP="00C26B82">
            <w:pPr>
              <w:rPr>
                <w:b/>
                <w:sz w:val="24"/>
                <w:szCs w:val="24"/>
              </w:rPr>
            </w:pPr>
            <w:r w:rsidRPr="008C418D">
              <w:rPr>
                <w:b/>
                <w:sz w:val="24"/>
                <w:szCs w:val="24"/>
              </w:rPr>
              <w:t>Followers (Million)</w:t>
            </w:r>
          </w:p>
        </w:tc>
      </w:tr>
      <w:tr w:rsidR="004311AF" w:rsidTr="004311AF">
        <w:tc>
          <w:tcPr>
            <w:tcW w:w="4621" w:type="dxa"/>
          </w:tcPr>
          <w:p w:rsidR="004311AF" w:rsidRDefault="004311AF" w:rsidP="00C26B82">
            <w:pPr>
              <w:rPr>
                <w:sz w:val="24"/>
                <w:szCs w:val="24"/>
              </w:rPr>
            </w:pPr>
            <w:proofErr w:type="spellStart"/>
            <w:r>
              <w:rPr>
                <w:sz w:val="24"/>
                <w:szCs w:val="24"/>
              </w:rPr>
              <w:t>Cristiano</w:t>
            </w:r>
            <w:proofErr w:type="spellEnd"/>
            <w:r>
              <w:rPr>
                <w:sz w:val="24"/>
                <w:szCs w:val="24"/>
              </w:rPr>
              <w:t xml:space="preserve"> </w:t>
            </w:r>
            <w:proofErr w:type="spellStart"/>
            <w:r>
              <w:rPr>
                <w:sz w:val="24"/>
                <w:szCs w:val="24"/>
              </w:rPr>
              <w:t>Ronaldo</w:t>
            </w:r>
            <w:proofErr w:type="spellEnd"/>
          </w:p>
        </w:tc>
        <w:tc>
          <w:tcPr>
            <w:tcW w:w="4621" w:type="dxa"/>
          </w:tcPr>
          <w:p w:rsidR="004311AF" w:rsidRDefault="004311AF" w:rsidP="00C26B82">
            <w:pPr>
              <w:rPr>
                <w:sz w:val="24"/>
                <w:szCs w:val="24"/>
              </w:rPr>
            </w:pPr>
            <w:r>
              <w:rPr>
                <w:sz w:val="24"/>
                <w:szCs w:val="24"/>
              </w:rPr>
              <w:t>69.4</w:t>
            </w:r>
          </w:p>
        </w:tc>
      </w:tr>
      <w:tr w:rsidR="004311AF" w:rsidTr="004311AF">
        <w:tc>
          <w:tcPr>
            <w:tcW w:w="4621" w:type="dxa"/>
          </w:tcPr>
          <w:p w:rsidR="004311AF" w:rsidRDefault="004311AF" w:rsidP="00C26B82">
            <w:pPr>
              <w:rPr>
                <w:sz w:val="24"/>
                <w:szCs w:val="24"/>
              </w:rPr>
            </w:pPr>
            <w:proofErr w:type="spellStart"/>
            <w:r>
              <w:rPr>
                <w:sz w:val="24"/>
                <w:szCs w:val="24"/>
              </w:rPr>
              <w:t>LeBron</w:t>
            </w:r>
            <w:proofErr w:type="spellEnd"/>
            <w:r>
              <w:rPr>
                <w:sz w:val="24"/>
                <w:szCs w:val="24"/>
              </w:rPr>
              <w:t xml:space="preserve"> James</w:t>
            </w:r>
          </w:p>
        </w:tc>
        <w:tc>
          <w:tcPr>
            <w:tcW w:w="4621" w:type="dxa"/>
          </w:tcPr>
          <w:p w:rsidR="004311AF" w:rsidRDefault="004311AF" w:rsidP="00C26B82">
            <w:pPr>
              <w:rPr>
                <w:sz w:val="24"/>
                <w:szCs w:val="24"/>
              </w:rPr>
            </w:pPr>
            <w:r>
              <w:rPr>
                <w:sz w:val="24"/>
                <w:szCs w:val="24"/>
              </w:rPr>
              <w:t>40.7</w:t>
            </w:r>
          </w:p>
        </w:tc>
      </w:tr>
      <w:tr w:rsidR="004311AF" w:rsidTr="004311AF">
        <w:tc>
          <w:tcPr>
            <w:tcW w:w="4621" w:type="dxa"/>
          </w:tcPr>
          <w:p w:rsidR="004311AF" w:rsidRDefault="004311AF" w:rsidP="00C26B82">
            <w:pPr>
              <w:rPr>
                <w:sz w:val="24"/>
                <w:szCs w:val="24"/>
              </w:rPr>
            </w:pPr>
            <w:proofErr w:type="spellStart"/>
            <w:r>
              <w:rPr>
                <w:sz w:val="24"/>
                <w:szCs w:val="24"/>
              </w:rPr>
              <w:t>Sachin</w:t>
            </w:r>
            <w:proofErr w:type="spellEnd"/>
            <w:r>
              <w:rPr>
                <w:sz w:val="24"/>
                <w:szCs w:val="24"/>
              </w:rPr>
              <w:t xml:space="preserve"> </w:t>
            </w:r>
            <w:proofErr w:type="spellStart"/>
            <w:r>
              <w:rPr>
                <w:sz w:val="24"/>
                <w:szCs w:val="24"/>
              </w:rPr>
              <w:t>Tendulakr</w:t>
            </w:r>
            <w:proofErr w:type="spellEnd"/>
          </w:p>
        </w:tc>
        <w:tc>
          <w:tcPr>
            <w:tcW w:w="4621" w:type="dxa"/>
          </w:tcPr>
          <w:p w:rsidR="004311AF" w:rsidRDefault="004311AF" w:rsidP="00C26B82">
            <w:pPr>
              <w:rPr>
                <w:sz w:val="24"/>
                <w:szCs w:val="24"/>
              </w:rPr>
            </w:pPr>
            <w:r>
              <w:rPr>
                <w:sz w:val="24"/>
                <w:szCs w:val="24"/>
              </w:rPr>
              <w:t>24</w:t>
            </w:r>
          </w:p>
        </w:tc>
      </w:tr>
      <w:tr w:rsidR="004311AF" w:rsidTr="004311AF">
        <w:tc>
          <w:tcPr>
            <w:tcW w:w="4621" w:type="dxa"/>
          </w:tcPr>
          <w:p w:rsidR="004311AF" w:rsidRDefault="004311AF" w:rsidP="00C26B82">
            <w:pPr>
              <w:rPr>
                <w:sz w:val="24"/>
                <w:szCs w:val="24"/>
              </w:rPr>
            </w:pPr>
            <w:r>
              <w:rPr>
                <w:sz w:val="24"/>
                <w:szCs w:val="24"/>
              </w:rPr>
              <w:t>Kevin Durant</w:t>
            </w:r>
          </w:p>
        </w:tc>
        <w:tc>
          <w:tcPr>
            <w:tcW w:w="4621" w:type="dxa"/>
          </w:tcPr>
          <w:p w:rsidR="004311AF" w:rsidRDefault="004311AF" w:rsidP="00C26B82">
            <w:pPr>
              <w:rPr>
                <w:sz w:val="24"/>
                <w:szCs w:val="24"/>
              </w:rPr>
            </w:pPr>
            <w:r>
              <w:rPr>
                <w:sz w:val="24"/>
                <w:szCs w:val="24"/>
              </w:rPr>
              <w:t>17</w:t>
            </w:r>
          </w:p>
        </w:tc>
      </w:tr>
      <w:tr w:rsidR="004311AF" w:rsidTr="004311AF">
        <w:tc>
          <w:tcPr>
            <w:tcW w:w="4621" w:type="dxa"/>
          </w:tcPr>
          <w:p w:rsidR="004311AF" w:rsidRDefault="004311AF" w:rsidP="00C26B82">
            <w:pPr>
              <w:rPr>
                <w:sz w:val="24"/>
                <w:szCs w:val="24"/>
              </w:rPr>
            </w:pPr>
            <w:r>
              <w:rPr>
                <w:sz w:val="24"/>
                <w:szCs w:val="24"/>
              </w:rPr>
              <w:t>Wayne Rooney</w:t>
            </w:r>
          </w:p>
        </w:tc>
        <w:tc>
          <w:tcPr>
            <w:tcW w:w="4621" w:type="dxa"/>
          </w:tcPr>
          <w:p w:rsidR="004311AF" w:rsidRDefault="004311AF" w:rsidP="00C26B82">
            <w:pPr>
              <w:rPr>
                <w:sz w:val="24"/>
                <w:szCs w:val="24"/>
              </w:rPr>
            </w:pPr>
            <w:r>
              <w:rPr>
                <w:sz w:val="24"/>
                <w:szCs w:val="24"/>
              </w:rPr>
              <w:t>16.9</w:t>
            </w:r>
          </w:p>
        </w:tc>
      </w:tr>
      <w:tr w:rsidR="004311AF" w:rsidTr="004311AF">
        <w:tc>
          <w:tcPr>
            <w:tcW w:w="4621" w:type="dxa"/>
          </w:tcPr>
          <w:p w:rsidR="004311AF" w:rsidRDefault="004311AF" w:rsidP="00C26B82">
            <w:pPr>
              <w:rPr>
                <w:sz w:val="24"/>
                <w:szCs w:val="24"/>
              </w:rPr>
            </w:pPr>
            <w:r>
              <w:rPr>
                <w:sz w:val="24"/>
                <w:szCs w:val="24"/>
              </w:rPr>
              <w:t>Shaquille O'Neill</w:t>
            </w:r>
          </w:p>
        </w:tc>
        <w:tc>
          <w:tcPr>
            <w:tcW w:w="4621" w:type="dxa"/>
          </w:tcPr>
          <w:p w:rsidR="004311AF" w:rsidRDefault="004311AF" w:rsidP="00C26B82">
            <w:pPr>
              <w:rPr>
                <w:sz w:val="24"/>
                <w:szCs w:val="24"/>
              </w:rPr>
            </w:pPr>
            <w:r>
              <w:rPr>
                <w:sz w:val="24"/>
                <w:szCs w:val="24"/>
              </w:rPr>
              <w:t>15</w:t>
            </w:r>
          </w:p>
        </w:tc>
      </w:tr>
      <w:tr w:rsidR="004311AF" w:rsidTr="004311AF">
        <w:tc>
          <w:tcPr>
            <w:tcW w:w="4621" w:type="dxa"/>
          </w:tcPr>
          <w:p w:rsidR="004311AF" w:rsidRDefault="004311AF" w:rsidP="00C26B82">
            <w:pPr>
              <w:rPr>
                <w:sz w:val="24"/>
                <w:szCs w:val="24"/>
              </w:rPr>
            </w:pPr>
            <w:r>
              <w:rPr>
                <w:sz w:val="24"/>
                <w:szCs w:val="24"/>
              </w:rPr>
              <w:t>Kobe Bryant</w:t>
            </w:r>
          </w:p>
        </w:tc>
        <w:tc>
          <w:tcPr>
            <w:tcW w:w="4621" w:type="dxa"/>
          </w:tcPr>
          <w:p w:rsidR="004311AF" w:rsidRDefault="004311AF" w:rsidP="00C26B82">
            <w:pPr>
              <w:rPr>
                <w:sz w:val="24"/>
                <w:szCs w:val="24"/>
              </w:rPr>
            </w:pPr>
            <w:r>
              <w:rPr>
                <w:sz w:val="24"/>
                <w:szCs w:val="24"/>
              </w:rPr>
              <w:t>13.6</w:t>
            </w:r>
          </w:p>
        </w:tc>
      </w:tr>
      <w:tr w:rsidR="004311AF" w:rsidTr="004311AF">
        <w:tc>
          <w:tcPr>
            <w:tcW w:w="4621" w:type="dxa"/>
          </w:tcPr>
          <w:p w:rsidR="004311AF" w:rsidRDefault="008C418D" w:rsidP="00C26B82">
            <w:pPr>
              <w:rPr>
                <w:sz w:val="24"/>
                <w:szCs w:val="24"/>
              </w:rPr>
            </w:pPr>
            <w:r>
              <w:rPr>
                <w:sz w:val="24"/>
                <w:szCs w:val="24"/>
              </w:rPr>
              <w:t>Stephen Curry</w:t>
            </w:r>
          </w:p>
        </w:tc>
        <w:tc>
          <w:tcPr>
            <w:tcW w:w="4621" w:type="dxa"/>
          </w:tcPr>
          <w:p w:rsidR="004311AF" w:rsidRDefault="008C418D" w:rsidP="00C26B82">
            <w:pPr>
              <w:rPr>
                <w:sz w:val="24"/>
                <w:szCs w:val="24"/>
              </w:rPr>
            </w:pPr>
            <w:r>
              <w:rPr>
                <w:sz w:val="24"/>
                <w:szCs w:val="24"/>
              </w:rPr>
              <w:t>12.2</w:t>
            </w:r>
          </w:p>
        </w:tc>
      </w:tr>
      <w:tr w:rsidR="004311AF" w:rsidTr="004311AF">
        <w:tc>
          <w:tcPr>
            <w:tcW w:w="4621" w:type="dxa"/>
          </w:tcPr>
          <w:p w:rsidR="004311AF" w:rsidRDefault="008C418D" w:rsidP="00C26B82">
            <w:pPr>
              <w:rPr>
                <w:sz w:val="24"/>
                <w:szCs w:val="24"/>
              </w:rPr>
            </w:pPr>
            <w:r>
              <w:rPr>
                <w:sz w:val="24"/>
                <w:szCs w:val="24"/>
              </w:rPr>
              <w:t xml:space="preserve">Rodger </w:t>
            </w:r>
            <w:proofErr w:type="spellStart"/>
            <w:r>
              <w:rPr>
                <w:sz w:val="24"/>
                <w:szCs w:val="24"/>
              </w:rPr>
              <w:t>Federer</w:t>
            </w:r>
            <w:proofErr w:type="spellEnd"/>
          </w:p>
        </w:tc>
        <w:tc>
          <w:tcPr>
            <w:tcW w:w="4621" w:type="dxa"/>
          </w:tcPr>
          <w:p w:rsidR="004311AF" w:rsidRDefault="008C418D" w:rsidP="00C26B82">
            <w:pPr>
              <w:rPr>
                <w:sz w:val="24"/>
                <w:szCs w:val="24"/>
              </w:rPr>
            </w:pPr>
            <w:r>
              <w:rPr>
                <w:sz w:val="24"/>
                <w:szCs w:val="24"/>
              </w:rPr>
              <w:t>11.7</w:t>
            </w:r>
          </w:p>
        </w:tc>
      </w:tr>
      <w:tr w:rsidR="008C418D" w:rsidTr="004311AF">
        <w:tc>
          <w:tcPr>
            <w:tcW w:w="4621" w:type="dxa"/>
          </w:tcPr>
          <w:p w:rsidR="008C418D" w:rsidRDefault="008C418D" w:rsidP="00C26B82">
            <w:pPr>
              <w:rPr>
                <w:sz w:val="24"/>
                <w:szCs w:val="24"/>
              </w:rPr>
            </w:pPr>
            <w:r>
              <w:rPr>
                <w:sz w:val="24"/>
                <w:szCs w:val="24"/>
              </w:rPr>
              <w:t>Rio Ferdinand</w:t>
            </w:r>
          </w:p>
        </w:tc>
        <w:tc>
          <w:tcPr>
            <w:tcW w:w="4621" w:type="dxa"/>
          </w:tcPr>
          <w:p w:rsidR="008C418D" w:rsidRDefault="008C418D" w:rsidP="00C26B82">
            <w:pPr>
              <w:rPr>
                <w:sz w:val="24"/>
                <w:szCs w:val="24"/>
              </w:rPr>
            </w:pPr>
            <w:r>
              <w:rPr>
                <w:sz w:val="24"/>
                <w:szCs w:val="24"/>
              </w:rPr>
              <w:t>10</w:t>
            </w:r>
          </w:p>
        </w:tc>
      </w:tr>
      <w:tr w:rsidR="004311AF" w:rsidTr="004311AF">
        <w:tc>
          <w:tcPr>
            <w:tcW w:w="4621" w:type="dxa"/>
          </w:tcPr>
          <w:p w:rsidR="004311AF" w:rsidRDefault="008C418D" w:rsidP="00C26B82">
            <w:pPr>
              <w:rPr>
                <w:sz w:val="24"/>
                <w:szCs w:val="24"/>
              </w:rPr>
            </w:pPr>
            <w:r>
              <w:rPr>
                <w:sz w:val="24"/>
                <w:szCs w:val="24"/>
              </w:rPr>
              <w:t>Carmelo Anthony</w:t>
            </w:r>
          </w:p>
        </w:tc>
        <w:tc>
          <w:tcPr>
            <w:tcW w:w="4621" w:type="dxa"/>
          </w:tcPr>
          <w:p w:rsidR="004311AF" w:rsidRDefault="008C418D" w:rsidP="00C26B82">
            <w:pPr>
              <w:rPr>
                <w:sz w:val="24"/>
                <w:szCs w:val="24"/>
              </w:rPr>
            </w:pPr>
            <w:r>
              <w:rPr>
                <w:sz w:val="24"/>
                <w:szCs w:val="24"/>
              </w:rPr>
              <w:t>9.3</w:t>
            </w:r>
          </w:p>
        </w:tc>
      </w:tr>
    </w:tbl>
    <w:p w:rsidR="004311AF" w:rsidRDefault="002622F3" w:rsidP="00C26B82">
      <w:pPr>
        <w:rPr>
          <w:sz w:val="24"/>
          <w:szCs w:val="24"/>
        </w:rPr>
      </w:pPr>
      <w:ins w:id="73" w:author="Mary Galvin" w:date="2018-03-16T17:23:00Z">
        <w:r>
          <w:rPr>
            <w:sz w:val="24"/>
            <w:szCs w:val="24"/>
          </w:rPr>
          <w:t>Just be sure to have a caption on your tables Table 1: Top 10 Male Athletes Based on Followers</w:t>
        </w:r>
      </w:ins>
    </w:p>
    <w:tbl>
      <w:tblPr>
        <w:tblStyle w:val="TableGrid"/>
        <w:tblW w:w="0" w:type="auto"/>
        <w:tblLook w:val="04A0"/>
      </w:tblPr>
      <w:tblGrid>
        <w:gridCol w:w="4621"/>
        <w:gridCol w:w="4621"/>
      </w:tblGrid>
      <w:tr w:rsidR="008C418D" w:rsidRPr="008C418D" w:rsidTr="001B0939">
        <w:tc>
          <w:tcPr>
            <w:tcW w:w="4621" w:type="dxa"/>
          </w:tcPr>
          <w:p w:rsidR="008C418D" w:rsidRPr="008C418D" w:rsidRDefault="008C418D" w:rsidP="008C418D">
            <w:pPr>
              <w:rPr>
                <w:b/>
                <w:sz w:val="24"/>
                <w:szCs w:val="24"/>
              </w:rPr>
            </w:pPr>
            <w:r w:rsidRPr="008C418D">
              <w:rPr>
                <w:b/>
                <w:sz w:val="24"/>
                <w:szCs w:val="24"/>
              </w:rPr>
              <w:t>Female Athletes</w:t>
            </w:r>
          </w:p>
        </w:tc>
        <w:tc>
          <w:tcPr>
            <w:tcW w:w="4621" w:type="dxa"/>
          </w:tcPr>
          <w:p w:rsidR="008C418D" w:rsidRPr="008C418D" w:rsidRDefault="008C418D" w:rsidP="001B0939">
            <w:pPr>
              <w:rPr>
                <w:b/>
                <w:sz w:val="24"/>
                <w:szCs w:val="24"/>
              </w:rPr>
            </w:pPr>
            <w:r w:rsidRPr="008C418D">
              <w:rPr>
                <w:b/>
                <w:sz w:val="24"/>
                <w:szCs w:val="24"/>
              </w:rPr>
              <w:t>Followers (Million)</w:t>
            </w:r>
          </w:p>
        </w:tc>
      </w:tr>
      <w:tr w:rsidR="008C418D" w:rsidTr="001B0939">
        <w:tc>
          <w:tcPr>
            <w:tcW w:w="4621" w:type="dxa"/>
          </w:tcPr>
          <w:p w:rsidR="008C418D" w:rsidRDefault="008C418D" w:rsidP="001B0939">
            <w:pPr>
              <w:rPr>
                <w:sz w:val="24"/>
                <w:szCs w:val="24"/>
              </w:rPr>
            </w:pPr>
            <w:r>
              <w:rPr>
                <w:sz w:val="24"/>
                <w:szCs w:val="24"/>
              </w:rPr>
              <w:t>Serena Williams</w:t>
            </w:r>
          </w:p>
        </w:tc>
        <w:tc>
          <w:tcPr>
            <w:tcW w:w="4621" w:type="dxa"/>
          </w:tcPr>
          <w:p w:rsidR="008C418D" w:rsidRDefault="008C418D" w:rsidP="001B0939">
            <w:pPr>
              <w:rPr>
                <w:sz w:val="24"/>
                <w:szCs w:val="24"/>
              </w:rPr>
            </w:pPr>
            <w:r>
              <w:rPr>
                <w:sz w:val="24"/>
                <w:szCs w:val="24"/>
              </w:rPr>
              <w:t>10.6</w:t>
            </w:r>
          </w:p>
        </w:tc>
      </w:tr>
      <w:tr w:rsidR="008C418D" w:rsidTr="001B0939">
        <w:tc>
          <w:tcPr>
            <w:tcW w:w="4621" w:type="dxa"/>
          </w:tcPr>
          <w:p w:rsidR="008C418D" w:rsidRDefault="008C418D" w:rsidP="001B0939">
            <w:pPr>
              <w:rPr>
                <w:sz w:val="24"/>
                <w:szCs w:val="24"/>
              </w:rPr>
            </w:pPr>
            <w:r>
              <w:rPr>
                <w:sz w:val="24"/>
                <w:szCs w:val="24"/>
              </w:rPr>
              <w:t xml:space="preserve">Maria </w:t>
            </w:r>
            <w:proofErr w:type="spellStart"/>
            <w:r>
              <w:rPr>
                <w:sz w:val="24"/>
                <w:szCs w:val="24"/>
              </w:rPr>
              <w:t>Sharapova</w:t>
            </w:r>
            <w:proofErr w:type="spellEnd"/>
          </w:p>
        </w:tc>
        <w:tc>
          <w:tcPr>
            <w:tcW w:w="4621" w:type="dxa"/>
          </w:tcPr>
          <w:p w:rsidR="008C418D" w:rsidRDefault="008C418D" w:rsidP="001B0939">
            <w:pPr>
              <w:rPr>
                <w:sz w:val="24"/>
                <w:szCs w:val="24"/>
              </w:rPr>
            </w:pPr>
            <w:r>
              <w:rPr>
                <w:sz w:val="24"/>
                <w:szCs w:val="24"/>
              </w:rPr>
              <w:t>8.4</w:t>
            </w:r>
          </w:p>
        </w:tc>
      </w:tr>
      <w:tr w:rsidR="008C418D" w:rsidTr="001B0939">
        <w:tc>
          <w:tcPr>
            <w:tcW w:w="4621" w:type="dxa"/>
          </w:tcPr>
          <w:p w:rsidR="008C418D" w:rsidRDefault="008C418D" w:rsidP="001B0939">
            <w:pPr>
              <w:rPr>
                <w:sz w:val="24"/>
                <w:szCs w:val="24"/>
              </w:rPr>
            </w:pPr>
            <w:proofErr w:type="spellStart"/>
            <w:r>
              <w:rPr>
                <w:sz w:val="24"/>
                <w:szCs w:val="24"/>
              </w:rPr>
              <w:t>Sania</w:t>
            </w:r>
            <w:proofErr w:type="spellEnd"/>
            <w:r>
              <w:rPr>
                <w:sz w:val="24"/>
                <w:szCs w:val="24"/>
              </w:rPr>
              <w:t xml:space="preserve"> </w:t>
            </w:r>
            <w:proofErr w:type="spellStart"/>
            <w:r>
              <w:rPr>
                <w:sz w:val="24"/>
                <w:szCs w:val="24"/>
              </w:rPr>
              <w:t>Mirza</w:t>
            </w:r>
            <w:proofErr w:type="spellEnd"/>
          </w:p>
        </w:tc>
        <w:tc>
          <w:tcPr>
            <w:tcW w:w="4621" w:type="dxa"/>
          </w:tcPr>
          <w:p w:rsidR="008C418D" w:rsidRDefault="008C418D" w:rsidP="001B0939">
            <w:pPr>
              <w:rPr>
                <w:sz w:val="24"/>
                <w:szCs w:val="24"/>
              </w:rPr>
            </w:pPr>
            <w:r>
              <w:rPr>
                <w:sz w:val="24"/>
                <w:szCs w:val="24"/>
              </w:rPr>
              <w:t>7.6</w:t>
            </w:r>
          </w:p>
        </w:tc>
      </w:tr>
      <w:tr w:rsidR="008C418D" w:rsidTr="001B0939">
        <w:tc>
          <w:tcPr>
            <w:tcW w:w="4621" w:type="dxa"/>
          </w:tcPr>
          <w:p w:rsidR="008C418D" w:rsidRDefault="008C418D" w:rsidP="001B0939">
            <w:pPr>
              <w:rPr>
                <w:sz w:val="24"/>
                <w:szCs w:val="24"/>
              </w:rPr>
            </w:pPr>
            <w:r>
              <w:rPr>
                <w:sz w:val="24"/>
                <w:szCs w:val="24"/>
              </w:rPr>
              <w:t>Alex Morgan</w:t>
            </w:r>
          </w:p>
        </w:tc>
        <w:tc>
          <w:tcPr>
            <w:tcW w:w="4621" w:type="dxa"/>
          </w:tcPr>
          <w:p w:rsidR="008C418D" w:rsidRDefault="008C418D" w:rsidP="001B0939">
            <w:pPr>
              <w:rPr>
                <w:sz w:val="24"/>
                <w:szCs w:val="24"/>
              </w:rPr>
            </w:pPr>
            <w:r>
              <w:rPr>
                <w:sz w:val="24"/>
                <w:szCs w:val="24"/>
              </w:rPr>
              <w:t>3.5</w:t>
            </w:r>
          </w:p>
        </w:tc>
      </w:tr>
      <w:tr w:rsidR="008C418D" w:rsidTr="001B0939">
        <w:tc>
          <w:tcPr>
            <w:tcW w:w="4621" w:type="dxa"/>
          </w:tcPr>
          <w:p w:rsidR="008C418D" w:rsidRDefault="008C418D" w:rsidP="001B0939">
            <w:pPr>
              <w:rPr>
                <w:sz w:val="24"/>
                <w:szCs w:val="24"/>
              </w:rPr>
            </w:pPr>
            <w:r>
              <w:rPr>
                <w:sz w:val="24"/>
                <w:szCs w:val="24"/>
              </w:rPr>
              <w:t xml:space="preserve">Caroline </w:t>
            </w:r>
            <w:proofErr w:type="spellStart"/>
            <w:r>
              <w:rPr>
                <w:sz w:val="24"/>
                <w:szCs w:val="24"/>
              </w:rPr>
              <w:t>Wozniacki</w:t>
            </w:r>
            <w:proofErr w:type="spellEnd"/>
          </w:p>
        </w:tc>
        <w:tc>
          <w:tcPr>
            <w:tcW w:w="4621" w:type="dxa"/>
          </w:tcPr>
          <w:p w:rsidR="008C418D" w:rsidRDefault="008C418D" w:rsidP="001B0939">
            <w:pPr>
              <w:rPr>
                <w:sz w:val="24"/>
                <w:szCs w:val="24"/>
              </w:rPr>
            </w:pPr>
            <w:r>
              <w:rPr>
                <w:sz w:val="24"/>
                <w:szCs w:val="24"/>
              </w:rPr>
              <w:t>3.1</w:t>
            </w:r>
          </w:p>
        </w:tc>
      </w:tr>
      <w:tr w:rsidR="008C418D" w:rsidTr="001B0939">
        <w:tc>
          <w:tcPr>
            <w:tcW w:w="4621" w:type="dxa"/>
          </w:tcPr>
          <w:p w:rsidR="008C418D" w:rsidRDefault="008C418D" w:rsidP="001B0939">
            <w:pPr>
              <w:rPr>
                <w:sz w:val="24"/>
                <w:szCs w:val="24"/>
              </w:rPr>
            </w:pPr>
            <w:r>
              <w:rPr>
                <w:sz w:val="24"/>
                <w:szCs w:val="24"/>
              </w:rPr>
              <w:t xml:space="preserve">Ana </w:t>
            </w:r>
            <w:proofErr w:type="spellStart"/>
            <w:r>
              <w:rPr>
                <w:sz w:val="24"/>
                <w:szCs w:val="24"/>
              </w:rPr>
              <w:t>Ivanovic</w:t>
            </w:r>
            <w:proofErr w:type="spellEnd"/>
          </w:p>
        </w:tc>
        <w:tc>
          <w:tcPr>
            <w:tcW w:w="4621" w:type="dxa"/>
          </w:tcPr>
          <w:p w:rsidR="008C418D" w:rsidRDefault="008C418D" w:rsidP="001B0939">
            <w:pPr>
              <w:rPr>
                <w:sz w:val="24"/>
                <w:szCs w:val="24"/>
              </w:rPr>
            </w:pPr>
            <w:r>
              <w:rPr>
                <w:sz w:val="24"/>
                <w:szCs w:val="24"/>
              </w:rPr>
              <w:t>2.7</w:t>
            </w:r>
          </w:p>
        </w:tc>
      </w:tr>
      <w:tr w:rsidR="008C418D" w:rsidTr="001B0939">
        <w:tc>
          <w:tcPr>
            <w:tcW w:w="4621" w:type="dxa"/>
          </w:tcPr>
          <w:p w:rsidR="008C418D" w:rsidRDefault="008C418D" w:rsidP="001B0939">
            <w:pPr>
              <w:rPr>
                <w:sz w:val="24"/>
                <w:szCs w:val="24"/>
              </w:rPr>
            </w:pPr>
            <w:r>
              <w:rPr>
                <w:sz w:val="24"/>
                <w:szCs w:val="24"/>
              </w:rPr>
              <w:t>Venus Williams</w:t>
            </w:r>
          </w:p>
        </w:tc>
        <w:tc>
          <w:tcPr>
            <w:tcW w:w="4621" w:type="dxa"/>
          </w:tcPr>
          <w:p w:rsidR="008C418D" w:rsidRDefault="008C418D" w:rsidP="001B0939">
            <w:pPr>
              <w:rPr>
                <w:sz w:val="24"/>
                <w:szCs w:val="24"/>
              </w:rPr>
            </w:pPr>
            <w:r>
              <w:rPr>
                <w:sz w:val="24"/>
                <w:szCs w:val="24"/>
              </w:rPr>
              <w:t>1.7</w:t>
            </w:r>
          </w:p>
        </w:tc>
      </w:tr>
      <w:tr w:rsidR="008C418D" w:rsidTr="001B0939">
        <w:tc>
          <w:tcPr>
            <w:tcW w:w="4621" w:type="dxa"/>
          </w:tcPr>
          <w:p w:rsidR="008C418D" w:rsidRDefault="008C418D" w:rsidP="001B0939">
            <w:pPr>
              <w:rPr>
                <w:sz w:val="24"/>
                <w:szCs w:val="24"/>
              </w:rPr>
            </w:pPr>
            <w:r>
              <w:rPr>
                <w:sz w:val="24"/>
                <w:szCs w:val="24"/>
              </w:rPr>
              <w:t xml:space="preserve">Sydney </w:t>
            </w:r>
            <w:proofErr w:type="spellStart"/>
            <w:r>
              <w:rPr>
                <w:sz w:val="24"/>
                <w:szCs w:val="24"/>
              </w:rPr>
              <w:t>LeRoux</w:t>
            </w:r>
            <w:proofErr w:type="spellEnd"/>
          </w:p>
        </w:tc>
        <w:tc>
          <w:tcPr>
            <w:tcW w:w="4621" w:type="dxa"/>
          </w:tcPr>
          <w:p w:rsidR="008C418D" w:rsidRDefault="008C418D" w:rsidP="001B0939">
            <w:pPr>
              <w:rPr>
                <w:sz w:val="24"/>
                <w:szCs w:val="24"/>
              </w:rPr>
            </w:pPr>
            <w:r>
              <w:rPr>
                <w:sz w:val="24"/>
                <w:szCs w:val="24"/>
              </w:rPr>
              <w:t>1.7</w:t>
            </w:r>
          </w:p>
        </w:tc>
      </w:tr>
      <w:tr w:rsidR="008C418D" w:rsidTr="001B0939">
        <w:tc>
          <w:tcPr>
            <w:tcW w:w="4621" w:type="dxa"/>
          </w:tcPr>
          <w:p w:rsidR="008C418D" w:rsidRDefault="008C418D" w:rsidP="001B0939">
            <w:pPr>
              <w:rPr>
                <w:sz w:val="24"/>
                <w:szCs w:val="24"/>
              </w:rPr>
            </w:pPr>
            <w:r>
              <w:rPr>
                <w:sz w:val="24"/>
                <w:szCs w:val="24"/>
              </w:rPr>
              <w:t>Jessica Ennis</w:t>
            </w:r>
          </w:p>
        </w:tc>
        <w:tc>
          <w:tcPr>
            <w:tcW w:w="4621" w:type="dxa"/>
          </w:tcPr>
          <w:p w:rsidR="008C418D" w:rsidRDefault="008C418D" w:rsidP="001B0939">
            <w:pPr>
              <w:rPr>
                <w:sz w:val="24"/>
                <w:szCs w:val="24"/>
              </w:rPr>
            </w:pPr>
            <w:r>
              <w:rPr>
                <w:sz w:val="24"/>
                <w:szCs w:val="24"/>
              </w:rPr>
              <w:t>1.6</w:t>
            </w:r>
          </w:p>
        </w:tc>
      </w:tr>
      <w:tr w:rsidR="008C418D" w:rsidTr="001B0939">
        <w:tc>
          <w:tcPr>
            <w:tcW w:w="4621" w:type="dxa"/>
          </w:tcPr>
          <w:p w:rsidR="008C418D" w:rsidRDefault="008C418D" w:rsidP="001B0939">
            <w:pPr>
              <w:rPr>
                <w:sz w:val="24"/>
                <w:szCs w:val="24"/>
              </w:rPr>
            </w:pPr>
            <w:r>
              <w:rPr>
                <w:sz w:val="24"/>
                <w:szCs w:val="24"/>
              </w:rPr>
              <w:t xml:space="preserve">Victoria </w:t>
            </w:r>
            <w:proofErr w:type="spellStart"/>
            <w:r>
              <w:rPr>
                <w:sz w:val="24"/>
                <w:szCs w:val="24"/>
              </w:rPr>
              <w:t>Azaranka</w:t>
            </w:r>
            <w:proofErr w:type="spellEnd"/>
          </w:p>
        </w:tc>
        <w:tc>
          <w:tcPr>
            <w:tcW w:w="4621" w:type="dxa"/>
          </w:tcPr>
          <w:p w:rsidR="008C418D" w:rsidRDefault="008C418D" w:rsidP="001B0939">
            <w:pPr>
              <w:rPr>
                <w:sz w:val="24"/>
                <w:szCs w:val="24"/>
              </w:rPr>
            </w:pPr>
            <w:r>
              <w:rPr>
                <w:sz w:val="24"/>
                <w:szCs w:val="24"/>
              </w:rPr>
              <w:t>1.3</w:t>
            </w:r>
          </w:p>
        </w:tc>
      </w:tr>
    </w:tbl>
    <w:p w:rsidR="008C418D" w:rsidRPr="004311AF" w:rsidRDefault="008C418D" w:rsidP="00C26B82">
      <w:pPr>
        <w:rPr>
          <w:sz w:val="24"/>
          <w:szCs w:val="24"/>
        </w:rPr>
      </w:pPr>
    </w:p>
    <w:p w:rsidR="001B0939" w:rsidRDefault="001B0939" w:rsidP="001B0939">
      <w:pPr>
        <w:pStyle w:val="Heading2"/>
      </w:pPr>
      <w:bookmarkStart w:id="74" w:name="_Toc507606105"/>
      <w:r>
        <w:t>Harvesting the tweets.</w:t>
      </w:r>
      <w:bookmarkEnd w:id="74"/>
    </w:p>
    <w:p w:rsidR="008C418D" w:rsidRDefault="008C418D" w:rsidP="00CB1CEF">
      <w:pPr>
        <w:rPr>
          <w:sz w:val="24"/>
          <w:szCs w:val="24"/>
        </w:rPr>
      </w:pPr>
      <w:r w:rsidRPr="004311AF">
        <w:rPr>
          <w:sz w:val="24"/>
          <w:szCs w:val="24"/>
        </w:rPr>
        <w:t xml:space="preserve">Once the list was compiled, the tweets for each of these athletes were collected over a </w:t>
      </w:r>
      <w:r>
        <w:rPr>
          <w:sz w:val="24"/>
          <w:szCs w:val="24"/>
        </w:rPr>
        <w:t>12 month</w:t>
      </w:r>
      <w:r w:rsidRPr="004311AF">
        <w:rPr>
          <w:sz w:val="24"/>
          <w:szCs w:val="24"/>
        </w:rPr>
        <w:t xml:space="preserve"> period</w:t>
      </w:r>
      <w:r>
        <w:rPr>
          <w:sz w:val="24"/>
          <w:szCs w:val="24"/>
        </w:rPr>
        <w:t xml:space="preserve"> covering October 1st 20</w:t>
      </w:r>
      <w:ins w:id="75" w:author="Mary Galvin" w:date="2018-03-16T17:25:00Z">
        <w:r w:rsidR="002622F3">
          <w:rPr>
            <w:sz w:val="24"/>
            <w:szCs w:val="24"/>
          </w:rPr>
          <w:t>1</w:t>
        </w:r>
      </w:ins>
      <w:del w:id="76" w:author="Mary Galvin" w:date="2018-03-16T17:25:00Z">
        <w:r w:rsidDel="002622F3">
          <w:rPr>
            <w:sz w:val="24"/>
            <w:szCs w:val="24"/>
          </w:rPr>
          <w:delText>6</w:delText>
        </w:r>
      </w:del>
      <w:ins w:id="77" w:author="Mary Galvin" w:date="2018-03-16T17:25:00Z">
        <w:r w:rsidR="002622F3">
          <w:rPr>
            <w:sz w:val="24"/>
            <w:szCs w:val="24"/>
          </w:rPr>
          <w:t>6</w:t>
        </w:r>
      </w:ins>
      <w:del w:id="78" w:author="Mary Galvin" w:date="2018-03-16T17:25:00Z">
        <w:r w:rsidDel="002622F3">
          <w:rPr>
            <w:sz w:val="24"/>
            <w:szCs w:val="24"/>
          </w:rPr>
          <w:delText>7</w:delText>
        </w:r>
      </w:del>
      <w:r>
        <w:rPr>
          <w:sz w:val="24"/>
          <w:szCs w:val="24"/>
        </w:rPr>
        <w:t xml:space="preserve"> to September 30th 2017</w:t>
      </w:r>
      <w:r w:rsidRPr="004311AF">
        <w:rPr>
          <w:sz w:val="24"/>
          <w:szCs w:val="24"/>
        </w:rPr>
        <w:t>.</w:t>
      </w:r>
    </w:p>
    <w:p w:rsidR="008B717B" w:rsidRDefault="008B717B" w:rsidP="00CB1CEF">
      <w:pPr>
        <w:rPr>
          <w:sz w:val="24"/>
          <w:szCs w:val="24"/>
        </w:rPr>
      </w:pPr>
      <w:r>
        <w:rPr>
          <w:sz w:val="24"/>
          <w:szCs w:val="24"/>
        </w:rPr>
        <w:t>A python script was used along with python's 'Tweepy library' to download the tweets from each user.</w:t>
      </w:r>
      <w:ins w:id="79" w:author="Mary Galvin" w:date="2018-03-16T17:25:00Z">
        <w:r w:rsidR="002622F3">
          <w:rPr>
            <w:sz w:val="24"/>
            <w:szCs w:val="24"/>
          </w:rPr>
          <w:t xml:space="preserve"> Python is… </w:t>
        </w:r>
      </w:ins>
      <w:r>
        <w:rPr>
          <w:sz w:val="24"/>
          <w:szCs w:val="24"/>
        </w:rPr>
        <w:t xml:space="preserve"> The script uses a Twitter API</w:t>
      </w:r>
      <w:r w:rsidR="00B31A9C">
        <w:rPr>
          <w:sz w:val="24"/>
          <w:szCs w:val="24"/>
        </w:rPr>
        <w:t xml:space="preserve"> (Application Programming Interface</w:t>
      </w:r>
      <w:ins w:id="80" w:author="Mary Galvin" w:date="2018-03-16T17:25:00Z">
        <w:r w:rsidR="002622F3">
          <w:rPr>
            <w:sz w:val="24"/>
            <w:szCs w:val="24"/>
          </w:rPr>
          <w:t xml:space="preserve"> (</w:t>
        </w:r>
      </w:ins>
      <w:proofErr w:type="spellStart"/>
      <w:ins w:id="81" w:author="Mary Galvin" w:date="2018-03-16T17:26:00Z">
        <w:r w:rsidR="002622F3">
          <w:rPr>
            <w:sz w:val="24"/>
            <w:szCs w:val="24"/>
          </w:rPr>
          <w:t>givea</w:t>
        </w:r>
        <w:proofErr w:type="spellEnd"/>
        <w:r w:rsidR="002622F3">
          <w:rPr>
            <w:sz w:val="24"/>
            <w:szCs w:val="24"/>
          </w:rPr>
          <w:t xml:space="preserve"> quick def for this)</w:t>
        </w:r>
      </w:ins>
      <w:r w:rsidR="00B31A9C">
        <w:rPr>
          <w:sz w:val="24"/>
          <w:szCs w:val="24"/>
        </w:rPr>
        <w:t>)</w:t>
      </w:r>
      <w:r>
        <w:rPr>
          <w:sz w:val="24"/>
          <w:szCs w:val="24"/>
        </w:rPr>
        <w:t xml:space="preserve"> and to use this a Twitter account </w:t>
      </w:r>
      <w:r w:rsidR="00B31A9C">
        <w:rPr>
          <w:sz w:val="24"/>
          <w:szCs w:val="24"/>
        </w:rPr>
        <w:t>had</w:t>
      </w:r>
      <w:r>
        <w:rPr>
          <w:sz w:val="24"/>
          <w:szCs w:val="24"/>
        </w:rPr>
        <w:t xml:space="preserve"> to be setup. This is needed as the Twitter API requires</w:t>
      </w:r>
      <w:r w:rsidR="00B31A9C">
        <w:rPr>
          <w:sz w:val="24"/>
          <w:szCs w:val="24"/>
        </w:rPr>
        <w:t xml:space="preserve"> that you enter an Access code, </w:t>
      </w:r>
      <w:r>
        <w:rPr>
          <w:sz w:val="24"/>
          <w:szCs w:val="24"/>
        </w:rPr>
        <w:t xml:space="preserve">Access </w:t>
      </w:r>
      <w:r w:rsidR="00B31A9C">
        <w:rPr>
          <w:sz w:val="24"/>
          <w:szCs w:val="24"/>
        </w:rPr>
        <w:t xml:space="preserve">Secret, Consumer Key and </w:t>
      </w:r>
      <w:r w:rsidR="00B31A9C">
        <w:rPr>
          <w:sz w:val="24"/>
          <w:szCs w:val="24"/>
        </w:rPr>
        <w:lastRenderedPageBreak/>
        <w:t>Consumer Secret</w:t>
      </w:r>
      <w:r>
        <w:rPr>
          <w:sz w:val="24"/>
          <w:szCs w:val="24"/>
        </w:rPr>
        <w:t>, which are only given to users with a Twitter account. Normally a limited number of Tweets are allowed to be downloaded at one time so the script was run repeatedly until all the tweets were harvested</w:t>
      </w:r>
      <w:r w:rsidR="008815B8">
        <w:rPr>
          <w:sz w:val="24"/>
          <w:szCs w:val="24"/>
        </w:rPr>
        <w:t xml:space="preserve"> for each athlete</w:t>
      </w:r>
      <w:r>
        <w:rPr>
          <w:sz w:val="24"/>
          <w:szCs w:val="24"/>
        </w:rPr>
        <w:t>.</w:t>
      </w:r>
      <w:r w:rsidR="008815B8">
        <w:rPr>
          <w:sz w:val="24"/>
          <w:szCs w:val="24"/>
        </w:rPr>
        <w:t xml:space="preserve"> This resulted in 20 data files, one for each of the athletes.</w:t>
      </w:r>
    </w:p>
    <w:p w:rsidR="008B717B" w:rsidRDefault="00B31A9C" w:rsidP="00CB1CEF">
      <w:pPr>
        <w:rPr>
          <w:sz w:val="24"/>
          <w:szCs w:val="24"/>
        </w:rPr>
      </w:pPr>
      <w:r>
        <w:rPr>
          <w:sz w:val="24"/>
          <w:szCs w:val="24"/>
        </w:rPr>
        <w:t>The Tweepy library has</w:t>
      </w:r>
      <w:r w:rsidR="008B717B">
        <w:rPr>
          <w:sz w:val="24"/>
          <w:szCs w:val="24"/>
        </w:rPr>
        <w:t xml:space="preserve"> no way to select a range of dates from the Twitter API so more Tweets than </w:t>
      </w:r>
      <w:ins w:id="82" w:author="Mary Galvin" w:date="2018-03-16T17:26:00Z">
        <w:r w:rsidR="002622F3">
          <w:rPr>
            <w:sz w:val="24"/>
            <w:szCs w:val="24"/>
          </w:rPr>
          <w:t xml:space="preserve">what </w:t>
        </w:r>
      </w:ins>
      <w:r w:rsidR="008B717B">
        <w:rPr>
          <w:sz w:val="24"/>
          <w:szCs w:val="24"/>
        </w:rPr>
        <w:t>were required were harvested along with the dates they were posted. Then the Tweets within the required dates were</w:t>
      </w:r>
      <w:r>
        <w:rPr>
          <w:sz w:val="24"/>
          <w:szCs w:val="24"/>
        </w:rPr>
        <w:t xml:space="preserve"> manually</w:t>
      </w:r>
      <w:r w:rsidR="008B717B">
        <w:rPr>
          <w:sz w:val="24"/>
          <w:szCs w:val="24"/>
        </w:rPr>
        <w:t xml:space="preserve"> identified and extracted</w:t>
      </w:r>
      <w:r w:rsidR="008815B8">
        <w:rPr>
          <w:sz w:val="24"/>
          <w:szCs w:val="24"/>
        </w:rPr>
        <w:t xml:space="preserve"> from each file</w:t>
      </w:r>
      <w:r w:rsidR="008B717B">
        <w:rPr>
          <w:sz w:val="24"/>
          <w:szCs w:val="24"/>
        </w:rPr>
        <w:t>.</w:t>
      </w:r>
    </w:p>
    <w:p w:rsidR="001B0939" w:rsidRDefault="001B0939" w:rsidP="001B0939">
      <w:pPr>
        <w:pStyle w:val="Heading2"/>
      </w:pPr>
      <w:bookmarkStart w:id="83" w:name="_Toc507606106"/>
      <w:r>
        <w:t>Cleaning the data.</w:t>
      </w:r>
      <w:bookmarkEnd w:id="83"/>
    </w:p>
    <w:p w:rsidR="008B717B" w:rsidRDefault="002622F3" w:rsidP="0066319F">
      <w:pPr>
        <w:rPr>
          <w:sz w:val="24"/>
          <w:szCs w:val="24"/>
        </w:rPr>
      </w:pPr>
      <w:ins w:id="84" w:author="Mary Galvin" w:date="2018-03-16T17:27:00Z">
        <w:r>
          <w:rPr>
            <w:sz w:val="24"/>
            <w:szCs w:val="24"/>
          </w:rPr>
          <w:t xml:space="preserve">Tell the reader why you needed to clean the data. Just nice and brief. </w:t>
        </w:r>
        <w:proofErr w:type="spellStart"/>
        <w:r>
          <w:rPr>
            <w:sz w:val="24"/>
            <w:szCs w:val="24"/>
          </w:rPr>
          <w:t>Rememebr</w:t>
        </w:r>
        <w:proofErr w:type="spellEnd"/>
        <w:r>
          <w:rPr>
            <w:sz w:val="24"/>
            <w:szCs w:val="24"/>
          </w:rPr>
          <w:t xml:space="preserve"> your audience here will not be familiar with this process. </w:t>
        </w:r>
      </w:ins>
      <w:r w:rsidR="001B0939">
        <w:rPr>
          <w:sz w:val="24"/>
          <w:szCs w:val="24"/>
        </w:rPr>
        <w:t>A</w:t>
      </w:r>
      <w:r w:rsidR="00BF0CAC">
        <w:rPr>
          <w:sz w:val="24"/>
          <w:szCs w:val="24"/>
        </w:rPr>
        <w:t xml:space="preserve">ll </w:t>
      </w:r>
      <w:r w:rsidR="00B31A9C">
        <w:rPr>
          <w:sz w:val="24"/>
          <w:szCs w:val="24"/>
        </w:rPr>
        <w:t>links</w:t>
      </w:r>
      <w:r w:rsidR="00BF0CAC">
        <w:rPr>
          <w:sz w:val="24"/>
          <w:szCs w:val="24"/>
        </w:rPr>
        <w:t xml:space="preserve"> were removed </w:t>
      </w:r>
      <w:r w:rsidR="008815B8">
        <w:rPr>
          <w:sz w:val="24"/>
          <w:szCs w:val="24"/>
        </w:rPr>
        <w:t xml:space="preserve">from each </w:t>
      </w:r>
      <w:r w:rsidR="001B0939">
        <w:rPr>
          <w:sz w:val="24"/>
          <w:szCs w:val="24"/>
        </w:rPr>
        <w:t xml:space="preserve">of the </w:t>
      </w:r>
      <w:commentRangeStart w:id="85"/>
      <w:r w:rsidR="001B0939">
        <w:rPr>
          <w:sz w:val="24"/>
          <w:szCs w:val="24"/>
        </w:rPr>
        <w:t>data</w:t>
      </w:r>
      <w:commentRangeEnd w:id="85"/>
      <w:r w:rsidR="00671A10">
        <w:rPr>
          <w:rStyle w:val="CommentReference"/>
        </w:rPr>
        <w:commentReference w:id="85"/>
      </w:r>
      <w:r w:rsidR="001B0939">
        <w:rPr>
          <w:sz w:val="24"/>
          <w:szCs w:val="24"/>
        </w:rPr>
        <w:t xml:space="preserve"> </w:t>
      </w:r>
      <w:proofErr w:type="spellStart"/>
      <w:r w:rsidR="008815B8">
        <w:rPr>
          <w:sz w:val="24"/>
          <w:szCs w:val="24"/>
        </w:rPr>
        <w:t>file</w:t>
      </w:r>
      <w:r w:rsidR="001B0939">
        <w:rPr>
          <w:sz w:val="24"/>
          <w:szCs w:val="24"/>
        </w:rPr>
        <w:t>s</w:t>
      </w:r>
      <w:r w:rsidR="00BF0CAC">
        <w:rPr>
          <w:sz w:val="24"/>
          <w:szCs w:val="24"/>
        </w:rPr>
        <w:t>and</w:t>
      </w:r>
      <w:proofErr w:type="spellEnd"/>
      <w:r w:rsidR="00BF0CAC">
        <w:rPr>
          <w:sz w:val="24"/>
          <w:szCs w:val="24"/>
        </w:rPr>
        <w:t xml:space="preserve"> t</w:t>
      </w:r>
      <w:r w:rsidR="008815B8">
        <w:rPr>
          <w:sz w:val="24"/>
          <w:szCs w:val="24"/>
        </w:rPr>
        <w:t xml:space="preserve">hen characters not in the list: </w:t>
      </w:r>
      <w:r w:rsidR="0066319F" w:rsidRPr="0066319F">
        <w:rPr>
          <w:sz w:val="24"/>
          <w:szCs w:val="24"/>
        </w:rPr>
        <w:t>0123456789abcdefghijklmnopqrstuvwxyzABCDEFGHIJKLMNOPQRSTUVWXYZ!"</w:t>
      </w:r>
      <w:r w:rsidR="008815B8">
        <w:rPr>
          <w:sz w:val="24"/>
          <w:szCs w:val="24"/>
        </w:rPr>
        <w:t xml:space="preserve">#$%&amp;'()*+,-./:;&lt;=&gt;?@[\]^_`{|}~ </w:t>
      </w:r>
      <w:r w:rsidR="00BF0CAC">
        <w:rPr>
          <w:sz w:val="24"/>
          <w:szCs w:val="24"/>
        </w:rPr>
        <w:t xml:space="preserve">were removed. This step resulted in the removal of </w:t>
      </w:r>
      <w:proofErr w:type="spellStart"/>
      <w:r w:rsidR="00BF0CAC">
        <w:rPr>
          <w:sz w:val="24"/>
          <w:szCs w:val="24"/>
        </w:rPr>
        <w:t>emoji's</w:t>
      </w:r>
      <w:proofErr w:type="spellEnd"/>
      <w:r w:rsidR="00BF0CAC">
        <w:rPr>
          <w:sz w:val="24"/>
          <w:szCs w:val="24"/>
        </w:rPr>
        <w:t xml:space="preserve">. </w:t>
      </w:r>
    </w:p>
    <w:p w:rsidR="00B31A9C" w:rsidRDefault="00B31A9C" w:rsidP="0066319F">
      <w:pPr>
        <w:rPr>
          <w:sz w:val="24"/>
          <w:szCs w:val="24"/>
        </w:rPr>
      </w:pPr>
      <w:commentRangeStart w:id="86"/>
      <w:del w:id="87" w:author="Mary Galvin" w:date="2018-03-16T17:27:00Z">
        <w:r w:rsidDel="002622F3">
          <w:rPr>
            <w:sz w:val="24"/>
            <w:szCs w:val="24"/>
          </w:rPr>
          <w:delText xml:space="preserve">We </w:delText>
        </w:r>
      </w:del>
      <w:proofErr w:type="spellStart"/>
      <w:ins w:id="88" w:author="Mary Galvin" w:date="2018-03-16T17:27:00Z">
        <w:r w:rsidR="002622F3">
          <w:rPr>
            <w:sz w:val="24"/>
            <w:szCs w:val="24"/>
          </w:rPr>
          <w:t>Emojis</w:t>
        </w:r>
        <w:proofErr w:type="spellEnd"/>
        <w:r w:rsidR="002622F3">
          <w:rPr>
            <w:sz w:val="24"/>
            <w:szCs w:val="24"/>
          </w:rPr>
          <w:t xml:space="preserve"> </w:t>
        </w:r>
        <w:proofErr w:type="spellStart"/>
        <w:r w:rsidR="002622F3">
          <w:rPr>
            <w:sz w:val="24"/>
            <w:szCs w:val="24"/>
          </w:rPr>
          <w:t>were</w:t>
        </w:r>
      </w:ins>
      <w:commentRangeEnd w:id="86"/>
      <w:ins w:id="89" w:author="Mary Galvin" w:date="2018-03-16T17:28:00Z">
        <w:r w:rsidR="002622F3">
          <w:rPr>
            <w:rStyle w:val="CommentReference"/>
          </w:rPr>
          <w:commentReference w:id="86"/>
        </w:r>
      </w:ins>
      <w:r>
        <w:rPr>
          <w:sz w:val="24"/>
          <w:szCs w:val="24"/>
        </w:rPr>
        <w:t>removed</w:t>
      </w:r>
      <w:proofErr w:type="spellEnd"/>
      <w:r>
        <w:rPr>
          <w:sz w:val="24"/>
          <w:szCs w:val="24"/>
        </w:rPr>
        <w:t xml:space="preserve"> the </w:t>
      </w:r>
      <w:proofErr w:type="spellStart"/>
      <w:r>
        <w:rPr>
          <w:sz w:val="24"/>
          <w:szCs w:val="24"/>
        </w:rPr>
        <w:t>emoji's</w:t>
      </w:r>
      <w:proofErr w:type="spellEnd"/>
      <w:r>
        <w:rPr>
          <w:sz w:val="24"/>
          <w:szCs w:val="24"/>
        </w:rPr>
        <w:t xml:space="preserve"> as these are quite ambiguous</w:t>
      </w:r>
      <w:ins w:id="90" w:author="Mary Galvin" w:date="2018-03-16T17:28:00Z">
        <w:r w:rsidR="002622F3">
          <w:rPr>
            <w:sz w:val="24"/>
            <w:szCs w:val="24"/>
          </w:rPr>
          <w:t xml:space="preserve">, for </w:t>
        </w:r>
      </w:ins>
      <w:del w:id="91" w:author="Mary Galvin" w:date="2018-03-16T17:28:00Z">
        <w:r w:rsidDel="002622F3">
          <w:rPr>
            <w:sz w:val="24"/>
            <w:szCs w:val="24"/>
          </w:rPr>
          <w:delText xml:space="preserve">. Individual emoji's have been used to represent many different things. For </w:delText>
        </w:r>
      </w:del>
      <w:r>
        <w:rPr>
          <w:sz w:val="24"/>
          <w:szCs w:val="24"/>
        </w:rPr>
        <w:t>example</w:t>
      </w:r>
      <w:ins w:id="92" w:author="Mary Galvin" w:date="2018-03-16T17:28:00Z">
        <w:r w:rsidR="002622F3">
          <w:rPr>
            <w:sz w:val="24"/>
            <w:szCs w:val="24"/>
          </w:rPr>
          <w:t>,</w:t>
        </w:r>
      </w:ins>
      <w:r>
        <w:rPr>
          <w:sz w:val="24"/>
          <w:szCs w:val="24"/>
        </w:rPr>
        <w:t xml:space="preserve"> the pizza slice can be used to represent pizza, food in general, being hungry, and even a party.</w:t>
      </w:r>
    </w:p>
    <w:p w:rsidR="00346C61" w:rsidRDefault="00346C61" w:rsidP="0066319F">
      <w:pPr>
        <w:rPr>
          <w:sz w:val="24"/>
          <w:szCs w:val="24"/>
        </w:rPr>
      </w:pPr>
      <w:r>
        <w:rPr>
          <w:sz w:val="24"/>
          <w:szCs w:val="24"/>
        </w:rPr>
        <w:t xml:space="preserve">At this point a </w:t>
      </w:r>
      <w:commentRangeStart w:id="93"/>
      <w:r>
        <w:rPr>
          <w:sz w:val="24"/>
          <w:szCs w:val="24"/>
        </w:rPr>
        <w:t>script</w:t>
      </w:r>
      <w:commentRangeEnd w:id="93"/>
      <w:r w:rsidR="002622F3">
        <w:rPr>
          <w:rStyle w:val="CommentReference"/>
        </w:rPr>
        <w:commentReference w:id="93"/>
      </w:r>
      <w:r>
        <w:rPr>
          <w:sz w:val="24"/>
          <w:szCs w:val="24"/>
        </w:rPr>
        <w:t xml:space="preserve"> was run to count the number of tweets, the number of links in tweets, the number of </w:t>
      </w:r>
      <w:proofErr w:type="spellStart"/>
      <w:r>
        <w:rPr>
          <w:sz w:val="24"/>
          <w:szCs w:val="24"/>
        </w:rPr>
        <w:t>retweets</w:t>
      </w:r>
      <w:proofErr w:type="spellEnd"/>
      <w:r>
        <w:rPr>
          <w:sz w:val="24"/>
          <w:szCs w:val="24"/>
        </w:rPr>
        <w:t xml:space="preserve"> and the number of </w:t>
      </w:r>
      <w:proofErr w:type="spellStart"/>
      <w:r>
        <w:rPr>
          <w:sz w:val="24"/>
          <w:szCs w:val="24"/>
        </w:rPr>
        <w:t>hashtags</w:t>
      </w:r>
      <w:proofErr w:type="spellEnd"/>
      <w:r w:rsidR="008815B8">
        <w:rPr>
          <w:sz w:val="24"/>
          <w:szCs w:val="24"/>
        </w:rPr>
        <w:t xml:space="preserve"> for each of the athletes</w:t>
      </w:r>
      <w:r>
        <w:rPr>
          <w:sz w:val="24"/>
          <w:szCs w:val="24"/>
        </w:rPr>
        <w:t>.</w:t>
      </w:r>
    </w:p>
    <w:p w:rsidR="00BF0CAC" w:rsidRDefault="00BF0CAC" w:rsidP="00CB1CEF">
      <w:pPr>
        <w:rPr>
          <w:sz w:val="24"/>
          <w:szCs w:val="24"/>
        </w:rPr>
      </w:pPr>
      <w:commentRangeStart w:id="94"/>
      <w:r>
        <w:rPr>
          <w:sz w:val="24"/>
          <w:szCs w:val="24"/>
        </w:rPr>
        <w:t>'</w:t>
      </w:r>
      <w:r w:rsidR="004C7F00">
        <w:rPr>
          <w:sz w:val="24"/>
          <w:szCs w:val="24"/>
        </w:rPr>
        <w:t>S</w:t>
      </w:r>
      <w:r>
        <w:rPr>
          <w:sz w:val="24"/>
          <w:szCs w:val="24"/>
        </w:rPr>
        <w:t xml:space="preserve">top' words </w:t>
      </w:r>
      <w:commentRangeEnd w:id="94"/>
      <w:r w:rsidR="002622F3">
        <w:rPr>
          <w:rStyle w:val="CommentReference"/>
        </w:rPr>
        <w:commentReference w:id="94"/>
      </w:r>
      <w:r>
        <w:rPr>
          <w:sz w:val="24"/>
          <w:szCs w:val="24"/>
        </w:rPr>
        <w:t xml:space="preserve">were </w:t>
      </w:r>
      <w:r w:rsidR="00346C61">
        <w:rPr>
          <w:sz w:val="24"/>
          <w:szCs w:val="24"/>
        </w:rPr>
        <w:t xml:space="preserve">then </w:t>
      </w:r>
      <w:r>
        <w:rPr>
          <w:sz w:val="24"/>
          <w:szCs w:val="24"/>
        </w:rPr>
        <w:t>removed. Though 'stop words'</w:t>
      </w:r>
      <w:r w:rsidRPr="00BF0CAC">
        <w:rPr>
          <w:sz w:val="24"/>
          <w:szCs w:val="24"/>
        </w:rPr>
        <w:t xml:space="preserve"> generally refers to the most common words in a language, there is no universal list of stop words used by all natural language processing</w:t>
      </w:r>
      <w:r w:rsidR="008815B8">
        <w:rPr>
          <w:sz w:val="24"/>
          <w:szCs w:val="24"/>
        </w:rPr>
        <w:t> tools. The s</w:t>
      </w:r>
      <w:r>
        <w:rPr>
          <w:sz w:val="24"/>
          <w:szCs w:val="24"/>
        </w:rPr>
        <w:t xml:space="preserve">top word list used in this research is the one that comes with the </w:t>
      </w:r>
      <w:proofErr w:type="spellStart"/>
      <w:r>
        <w:rPr>
          <w:sz w:val="24"/>
          <w:szCs w:val="24"/>
        </w:rPr>
        <w:t>Sklearn</w:t>
      </w:r>
      <w:proofErr w:type="spellEnd"/>
      <w:r>
        <w:rPr>
          <w:sz w:val="24"/>
          <w:szCs w:val="24"/>
        </w:rPr>
        <w:t xml:space="preserve"> python data analysis package. </w:t>
      </w:r>
      <w:r w:rsidRPr="00BF0CAC">
        <w:rPr>
          <w:sz w:val="24"/>
          <w:szCs w:val="24"/>
        </w:rPr>
        <w:t> </w:t>
      </w:r>
      <w:r>
        <w:rPr>
          <w:sz w:val="24"/>
          <w:szCs w:val="24"/>
        </w:rPr>
        <w:t xml:space="preserve">When the text was analysed using Cluster analysis more stop words were identified and added to the list. </w:t>
      </w:r>
    </w:p>
    <w:p w:rsidR="004C7F00" w:rsidRDefault="004C7F00" w:rsidP="00CB1CEF">
      <w:pPr>
        <w:rPr>
          <w:sz w:val="24"/>
          <w:szCs w:val="24"/>
        </w:rPr>
      </w:pPr>
      <w:r>
        <w:rPr>
          <w:sz w:val="24"/>
          <w:szCs w:val="24"/>
        </w:rPr>
        <w:t xml:space="preserve">One last step was to deal </w:t>
      </w:r>
      <w:r w:rsidR="00854CF6">
        <w:rPr>
          <w:sz w:val="24"/>
          <w:szCs w:val="24"/>
        </w:rPr>
        <w:t xml:space="preserve">with </w:t>
      </w:r>
      <w:r>
        <w:rPr>
          <w:sz w:val="24"/>
          <w:szCs w:val="24"/>
        </w:rPr>
        <w:t xml:space="preserve">'stem' words. Stemming words normally means </w:t>
      </w:r>
      <w:r w:rsidRPr="004C7F00">
        <w:rPr>
          <w:sz w:val="24"/>
          <w:szCs w:val="24"/>
        </w:rPr>
        <w:t>reducing inflected words to their root form</w:t>
      </w:r>
      <w:r>
        <w:rPr>
          <w:sz w:val="24"/>
          <w:szCs w:val="24"/>
        </w:rPr>
        <w:t xml:space="preserve">. e.g. reducing weakness to weak. This accounts for words such as weakened, weaken, weaknesses, etc. In this data further steps were taken as there was also the issue of American versus British spelling. e.g. favourite and </w:t>
      </w:r>
      <w:proofErr w:type="spellStart"/>
      <w:r>
        <w:rPr>
          <w:sz w:val="24"/>
          <w:szCs w:val="24"/>
        </w:rPr>
        <w:t>favorite</w:t>
      </w:r>
      <w:proofErr w:type="spellEnd"/>
      <w:r>
        <w:rPr>
          <w:sz w:val="24"/>
          <w:szCs w:val="24"/>
        </w:rPr>
        <w:t>. This required a manual examination of the data and using the 'replace' function of 'Notepad++' to change the data to British spelling.</w:t>
      </w:r>
      <w:r w:rsidR="00854CF6">
        <w:rPr>
          <w:sz w:val="24"/>
          <w:szCs w:val="24"/>
        </w:rPr>
        <w:t xml:space="preserve"> The issue of abbreviated words also needed to be dealt with. As tweets </w:t>
      </w:r>
      <w:ins w:id="95" w:author="Mary Galvin" w:date="2018-03-16T17:30:00Z">
        <w:r w:rsidR="002622F3">
          <w:rPr>
            <w:sz w:val="24"/>
            <w:szCs w:val="24"/>
          </w:rPr>
          <w:t xml:space="preserve">were </w:t>
        </w:r>
      </w:ins>
      <w:r w:rsidR="00854CF6">
        <w:rPr>
          <w:sz w:val="24"/>
          <w:szCs w:val="24"/>
        </w:rPr>
        <w:t>only allowed to be 140 character long (this has since been changed to 280)</w:t>
      </w:r>
      <w:ins w:id="96" w:author="Mary Galvin" w:date="2018-03-16T17:30:00Z">
        <w:r w:rsidR="002622F3">
          <w:rPr>
            <w:sz w:val="24"/>
            <w:szCs w:val="24"/>
          </w:rPr>
          <w:t>,</w:t>
        </w:r>
      </w:ins>
      <w:r w:rsidR="00854CF6">
        <w:rPr>
          <w:sz w:val="24"/>
          <w:szCs w:val="24"/>
        </w:rPr>
        <w:t xml:space="preserve"> tweeters use</w:t>
      </w:r>
      <w:ins w:id="97" w:author="Mary Galvin" w:date="2018-03-16T17:30:00Z">
        <w:r w:rsidR="002622F3">
          <w:rPr>
            <w:sz w:val="24"/>
            <w:szCs w:val="24"/>
          </w:rPr>
          <w:t>d</w:t>
        </w:r>
      </w:ins>
      <w:r w:rsidR="00854CF6">
        <w:rPr>
          <w:sz w:val="24"/>
          <w:szCs w:val="24"/>
        </w:rPr>
        <w:t xml:space="preserve"> abbreviations to get their message across within the character limit. This result</w:t>
      </w:r>
      <w:ins w:id="98" w:author="Mary Galvin" w:date="2018-03-16T17:30:00Z">
        <w:r w:rsidR="002622F3">
          <w:rPr>
            <w:sz w:val="24"/>
            <w:szCs w:val="24"/>
          </w:rPr>
          <w:t>ed</w:t>
        </w:r>
      </w:ins>
      <w:del w:id="99" w:author="Mary Galvin" w:date="2018-03-16T17:30:00Z">
        <w:r w:rsidR="00854CF6" w:rsidDel="002622F3">
          <w:rPr>
            <w:sz w:val="24"/>
            <w:szCs w:val="24"/>
          </w:rPr>
          <w:delText>s</w:delText>
        </w:r>
      </w:del>
      <w:r w:rsidR="00854CF6">
        <w:rPr>
          <w:sz w:val="24"/>
          <w:szCs w:val="24"/>
        </w:rPr>
        <w:t xml:space="preserve"> in 'favourite' being abbreviated to '</w:t>
      </w:r>
      <w:proofErr w:type="spellStart"/>
      <w:r w:rsidR="00854CF6">
        <w:rPr>
          <w:sz w:val="24"/>
          <w:szCs w:val="24"/>
        </w:rPr>
        <w:t>fav</w:t>
      </w:r>
      <w:proofErr w:type="spellEnd"/>
      <w:r w:rsidR="00854CF6">
        <w:rPr>
          <w:sz w:val="24"/>
          <w:szCs w:val="24"/>
        </w:rPr>
        <w:t>'.</w:t>
      </w:r>
      <w:r w:rsidR="009862B4">
        <w:rPr>
          <w:sz w:val="24"/>
          <w:szCs w:val="24"/>
        </w:rPr>
        <w:t xml:space="preserve"> Again this required a manual examination of the data and replacement of the abbreviations with the full word.</w:t>
      </w:r>
      <w:r w:rsidR="008815B8">
        <w:rPr>
          <w:sz w:val="24"/>
          <w:szCs w:val="24"/>
        </w:rPr>
        <w:t xml:space="preserve"> When this was done a script was run to join all the data files for male athletes together and all the data file for female athletes together. </w:t>
      </w:r>
      <w:commentRangeStart w:id="100"/>
      <w:r w:rsidR="008815B8">
        <w:rPr>
          <w:sz w:val="24"/>
          <w:szCs w:val="24"/>
        </w:rPr>
        <w:t>This resulted in two large data files which were used for analysis.</w:t>
      </w:r>
      <w:commentRangeEnd w:id="100"/>
      <w:r w:rsidR="002622F3">
        <w:rPr>
          <w:rStyle w:val="CommentReference"/>
        </w:rPr>
        <w:commentReference w:id="100"/>
      </w:r>
    </w:p>
    <w:p w:rsidR="00B429B8" w:rsidRPr="00B429B8" w:rsidRDefault="00B429B8" w:rsidP="009B2ED6">
      <w:pPr>
        <w:pStyle w:val="Heading2"/>
      </w:pPr>
      <w:bookmarkStart w:id="101" w:name="_Toc507606107"/>
      <w:r w:rsidRPr="00B429B8">
        <w:lastRenderedPageBreak/>
        <w:t xml:space="preserve">Analysing </w:t>
      </w:r>
      <w:r>
        <w:t xml:space="preserve">the </w:t>
      </w:r>
      <w:r w:rsidRPr="00B429B8">
        <w:t>Data</w:t>
      </w:r>
      <w:bookmarkEnd w:id="101"/>
    </w:p>
    <w:p w:rsidR="00B429B8" w:rsidRDefault="00B429B8" w:rsidP="00CB1CEF">
      <w:pPr>
        <w:rPr>
          <w:sz w:val="24"/>
          <w:szCs w:val="24"/>
        </w:rPr>
      </w:pPr>
      <w:r>
        <w:rPr>
          <w:sz w:val="24"/>
          <w:szCs w:val="24"/>
        </w:rPr>
        <w:t xml:space="preserve">Cluster analysis divides data into groups or clusters that are meaningful, useful or both. When looking for meaningful groups the clusters should capture the natural structure of the data. </w:t>
      </w:r>
    </w:p>
    <w:p w:rsidR="00B429B8" w:rsidRDefault="00B429B8" w:rsidP="00CB1CEF">
      <w:pPr>
        <w:rPr>
          <w:sz w:val="24"/>
          <w:szCs w:val="24"/>
        </w:rPr>
      </w:pPr>
      <w:r>
        <w:rPr>
          <w:sz w:val="24"/>
          <w:szCs w:val="24"/>
        </w:rPr>
        <w:t>C</w:t>
      </w:r>
      <w:r w:rsidRPr="0067104F">
        <w:rPr>
          <w:sz w:val="24"/>
          <w:szCs w:val="24"/>
        </w:rPr>
        <w:t>luster analysis is an exploratory data analysis tool which aims at sorting different objects into groups in a way that the degree of association between two objects is maximal if they belong to the same group and minimal otherwise. </w:t>
      </w:r>
      <w:r>
        <w:rPr>
          <w:iCs/>
          <w:sz w:val="24"/>
          <w:szCs w:val="24"/>
        </w:rPr>
        <w:t>C</w:t>
      </w:r>
      <w:r w:rsidRPr="00BF0CAC">
        <w:rPr>
          <w:iCs/>
          <w:sz w:val="24"/>
          <w:szCs w:val="24"/>
        </w:rPr>
        <w:t>luster analysis</w:t>
      </w:r>
      <w:r w:rsidRPr="00BF0CAC">
        <w:rPr>
          <w:sz w:val="24"/>
          <w:szCs w:val="24"/>
        </w:rPr>
        <w:t> (first used by Tryon, 1939) encompasses a number of different algorithms and methods for grouping objects of similar kind into respective categories.</w:t>
      </w:r>
      <w:r>
        <w:rPr>
          <w:sz w:val="24"/>
          <w:szCs w:val="24"/>
        </w:rPr>
        <w:t xml:space="preserve"> The algorithm used in this research is 'K-Means' clustering. </w:t>
      </w:r>
      <w:r w:rsidRPr="0067104F">
        <w:rPr>
          <w:sz w:val="24"/>
          <w:szCs w:val="24"/>
        </w:rPr>
        <w:t>The goal of this algorithm is to find groups in the data, with the number of groups represented by the variable </w:t>
      </w:r>
      <w:r w:rsidRPr="0067104F">
        <w:rPr>
          <w:i/>
          <w:iCs/>
          <w:sz w:val="24"/>
          <w:szCs w:val="24"/>
        </w:rPr>
        <w:t>K</w:t>
      </w:r>
      <w:r w:rsidRPr="0067104F">
        <w:rPr>
          <w:sz w:val="24"/>
          <w:szCs w:val="24"/>
        </w:rPr>
        <w:t>. The algorithm works iteratively to assign each data point to one of </w:t>
      </w:r>
      <w:r w:rsidRPr="0067104F">
        <w:rPr>
          <w:i/>
          <w:iCs/>
          <w:sz w:val="24"/>
          <w:szCs w:val="24"/>
        </w:rPr>
        <w:t>K</w:t>
      </w:r>
      <w:r w:rsidRPr="0067104F">
        <w:rPr>
          <w:sz w:val="24"/>
          <w:szCs w:val="24"/>
        </w:rPr>
        <w:t> groups based on the features that are provided. Data points are cluste</w:t>
      </w:r>
      <w:r w:rsidR="00F917C4">
        <w:rPr>
          <w:sz w:val="24"/>
          <w:szCs w:val="24"/>
        </w:rPr>
        <w:t>red based on feature similarity</w:t>
      </w:r>
      <w:r w:rsidRPr="0067104F">
        <w:rPr>
          <w:sz w:val="24"/>
          <w:szCs w:val="24"/>
        </w:rPr>
        <w:t> </w:t>
      </w:r>
      <w:r w:rsidR="00F917C4">
        <w:rPr>
          <w:sz w:val="24"/>
          <w:szCs w:val="24"/>
        </w:rPr>
        <w:t xml:space="preserve">(Trevino. 2016). </w:t>
      </w:r>
    </w:p>
    <w:p w:rsidR="0067104F" w:rsidRDefault="0067104F" w:rsidP="00CB1CEF">
      <w:pPr>
        <w:rPr>
          <w:sz w:val="24"/>
          <w:szCs w:val="24"/>
        </w:rPr>
      </w:pPr>
      <w:r w:rsidRPr="0067104F">
        <w:rPr>
          <w:sz w:val="24"/>
          <w:szCs w:val="24"/>
        </w:rPr>
        <w:t>K-means  clusters the data into </w:t>
      </w:r>
      <w:r w:rsidRPr="0067104F">
        <w:rPr>
          <w:i/>
          <w:iCs/>
          <w:sz w:val="24"/>
          <w:szCs w:val="24"/>
        </w:rPr>
        <w:t>k</w:t>
      </w:r>
      <w:r w:rsidRPr="0067104F">
        <w:rPr>
          <w:sz w:val="24"/>
          <w:szCs w:val="24"/>
        </w:rPr>
        <w:t> clusters, even if </w:t>
      </w:r>
      <w:r w:rsidRPr="0067104F">
        <w:rPr>
          <w:i/>
          <w:iCs/>
          <w:sz w:val="24"/>
          <w:szCs w:val="24"/>
        </w:rPr>
        <w:t>k</w:t>
      </w:r>
      <w:r w:rsidRPr="0067104F">
        <w:rPr>
          <w:sz w:val="24"/>
          <w:szCs w:val="24"/>
        </w:rPr>
        <w:t xml:space="preserve"> is not the right number of clusters to use. Therefore, when using k-means clustering, some way </w:t>
      </w:r>
      <w:r>
        <w:rPr>
          <w:sz w:val="24"/>
          <w:szCs w:val="24"/>
        </w:rPr>
        <w:t xml:space="preserve">is needed </w:t>
      </w:r>
      <w:r w:rsidRPr="0067104F">
        <w:rPr>
          <w:sz w:val="24"/>
          <w:szCs w:val="24"/>
        </w:rPr>
        <w:t xml:space="preserve">to determine </w:t>
      </w:r>
      <w:proofErr w:type="spellStart"/>
      <w:r>
        <w:rPr>
          <w:sz w:val="24"/>
          <w:szCs w:val="24"/>
        </w:rPr>
        <w:t>whatis</w:t>
      </w:r>
      <w:proofErr w:type="spellEnd"/>
      <w:r>
        <w:rPr>
          <w:sz w:val="24"/>
          <w:szCs w:val="24"/>
        </w:rPr>
        <w:t xml:space="preserve"> </w:t>
      </w:r>
      <w:r w:rsidRPr="0067104F">
        <w:rPr>
          <w:sz w:val="24"/>
          <w:szCs w:val="24"/>
        </w:rPr>
        <w:t xml:space="preserve">the </w:t>
      </w:r>
      <w:r>
        <w:rPr>
          <w:sz w:val="24"/>
          <w:szCs w:val="24"/>
        </w:rPr>
        <w:t>best</w:t>
      </w:r>
      <w:r w:rsidRPr="0067104F">
        <w:rPr>
          <w:sz w:val="24"/>
          <w:szCs w:val="24"/>
        </w:rPr>
        <w:t xml:space="preserve"> number of clusters.</w:t>
      </w:r>
    </w:p>
    <w:p w:rsidR="0067104F" w:rsidRDefault="0067104F" w:rsidP="00CB1CEF">
      <w:pPr>
        <w:rPr>
          <w:sz w:val="24"/>
          <w:szCs w:val="24"/>
        </w:rPr>
      </w:pPr>
      <w:r>
        <w:rPr>
          <w:sz w:val="24"/>
          <w:szCs w:val="24"/>
        </w:rPr>
        <w:t xml:space="preserve">The method used in this research is the elbow method. </w:t>
      </w:r>
      <w:r w:rsidR="00CF2833">
        <w:rPr>
          <w:sz w:val="24"/>
          <w:szCs w:val="24"/>
        </w:rPr>
        <w:t xml:space="preserve">The elbow method </w:t>
      </w:r>
      <w:r w:rsidRPr="0067104F">
        <w:rPr>
          <w:sz w:val="24"/>
          <w:szCs w:val="24"/>
        </w:rPr>
        <w:t>run</w:t>
      </w:r>
      <w:r w:rsidR="00CF2833">
        <w:rPr>
          <w:sz w:val="24"/>
          <w:szCs w:val="24"/>
        </w:rPr>
        <w:t>s</w:t>
      </w:r>
      <w:r w:rsidRPr="0067104F">
        <w:rPr>
          <w:sz w:val="24"/>
          <w:szCs w:val="24"/>
        </w:rPr>
        <w:t xml:space="preserve"> k-means clustering on the dataset for a range of values of </w:t>
      </w:r>
      <w:r w:rsidRPr="0067104F">
        <w:rPr>
          <w:i/>
          <w:iCs/>
          <w:sz w:val="24"/>
          <w:szCs w:val="24"/>
        </w:rPr>
        <w:t>k</w:t>
      </w:r>
      <w:r w:rsidRPr="0067104F">
        <w:rPr>
          <w:sz w:val="24"/>
          <w:szCs w:val="24"/>
        </w:rPr>
        <w:t> </w:t>
      </w:r>
      <w:r w:rsidR="00CF2833">
        <w:rPr>
          <w:sz w:val="24"/>
          <w:szCs w:val="24"/>
        </w:rPr>
        <w:t xml:space="preserve"> e.g.</w:t>
      </w:r>
      <w:r w:rsidRPr="0067104F">
        <w:rPr>
          <w:sz w:val="24"/>
          <w:szCs w:val="24"/>
        </w:rPr>
        <w:t> from 1 to 10, and for each value of </w:t>
      </w:r>
      <w:r w:rsidRPr="0067104F">
        <w:rPr>
          <w:i/>
          <w:iCs/>
          <w:sz w:val="24"/>
          <w:szCs w:val="24"/>
        </w:rPr>
        <w:t>k</w:t>
      </w:r>
      <w:r w:rsidRPr="0067104F">
        <w:rPr>
          <w:sz w:val="24"/>
          <w:szCs w:val="24"/>
        </w:rPr>
        <w:t> calc</w:t>
      </w:r>
      <w:r w:rsidR="00CF2833">
        <w:rPr>
          <w:sz w:val="24"/>
          <w:szCs w:val="24"/>
        </w:rPr>
        <w:t xml:space="preserve">ulate the sum of squared errors. This produces a </w:t>
      </w:r>
      <w:r w:rsidR="00CF2833" w:rsidRPr="00CF2833">
        <w:rPr>
          <w:sz w:val="24"/>
          <w:szCs w:val="24"/>
        </w:rPr>
        <w:t>line chart</w:t>
      </w:r>
      <w:r w:rsidR="00CF2833">
        <w:rPr>
          <w:sz w:val="24"/>
          <w:szCs w:val="24"/>
        </w:rPr>
        <w:t xml:space="preserve"> which looks like an arm. T</w:t>
      </w:r>
      <w:r w:rsidR="00CF2833" w:rsidRPr="00CF2833">
        <w:rPr>
          <w:sz w:val="24"/>
          <w:szCs w:val="24"/>
        </w:rPr>
        <w:t>he "elbow" on the arm is the value of </w:t>
      </w:r>
      <w:r w:rsidR="00CF2833" w:rsidRPr="00CF2833">
        <w:rPr>
          <w:i/>
          <w:iCs/>
          <w:sz w:val="24"/>
          <w:szCs w:val="24"/>
        </w:rPr>
        <w:t>k</w:t>
      </w:r>
      <w:r w:rsidR="00CF2833" w:rsidRPr="00CF2833">
        <w:rPr>
          <w:sz w:val="24"/>
          <w:szCs w:val="24"/>
        </w:rPr>
        <w:t> that is the best.</w:t>
      </w:r>
      <w:r w:rsidR="00CF2833">
        <w:rPr>
          <w:sz w:val="24"/>
          <w:szCs w:val="24"/>
        </w:rPr>
        <w:t xml:space="preserve"> In our analysis the best value was 5, so we looked for 5 clusters.</w:t>
      </w:r>
    </w:p>
    <w:p w:rsidR="00ED68DF" w:rsidRDefault="00815B6C" w:rsidP="00CB1CEF">
      <w:pPr>
        <w:rPr>
          <w:sz w:val="24"/>
          <w:szCs w:val="24"/>
        </w:rPr>
      </w:pPr>
      <w:r w:rsidRPr="00ED68DF">
        <w:rPr>
          <w:sz w:val="24"/>
          <w:szCs w:val="24"/>
        </w:rPr>
        <w:t xml:space="preserve">Finally the text was analysed using </w:t>
      </w:r>
      <w:r w:rsidR="00ED68DF" w:rsidRPr="00ED68DF">
        <w:rPr>
          <w:sz w:val="24"/>
          <w:szCs w:val="24"/>
        </w:rPr>
        <w:t xml:space="preserve">K-means </w:t>
      </w:r>
      <w:r w:rsidRPr="00ED68DF">
        <w:rPr>
          <w:sz w:val="24"/>
          <w:szCs w:val="24"/>
        </w:rPr>
        <w:t xml:space="preserve">Cluster analysis. This analysis was done using a Python script and the </w:t>
      </w:r>
      <w:proofErr w:type="spellStart"/>
      <w:r w:rsidRPr="00ED68DF">
        <w:rPr>
          <w:sz w:val="24"/>
          <w:szCs w:val="24"/>
        </w:rPr>
        <w:t>Sklearn</w:t>
      </w:r>
      <w:proofErr w:type="spellEnd"/>
      <w:r w:rsidRPr="00ED68DF">
        <w:rPr>
          <w:sz w:val="24"/>
          <w:szCs w:val="24"/>
        </w:rPr>
        <w:t xml:space="preserve"> data analysis package.  </w:t>
      </w:r>
      <w:r w:rsidR="00ED68DF">
        <w:rPr>
          <w:sz w:val="24"/>
          <w:szCs w:val="24"/>
        </w:rPr>
        <w:t>To perform this analysis the data has to be converted to a numeric representation. This is done with a '</w:t>
      </w:r>
      <w:r w:rsidR="007C460D" w:rsidRPr="007C460D">
        <w:rPr>
          <w:sz w:val="24"/>
          <w:szCs w:val="24"/>
        </w:rPr>
        <w:t xml:space="preserve"> </w:t>
      </w:r>
      <w:proofErr w:type="spellStart"/>
      <w:r w:rsidR="007C460D" w:rsidRPr="007C460D">
        <w:rPr>
          <w:sz w:val="24"/>
          <w:szCs w:val="24"/>
        </w:rPr>
        <w:t>TFIDFVectorizer</w:t>
      </w:r>
      <w:proofErr w:type="spellEnd"/>
      <w:r w:rsidR="00ED68DF">
        <w:rPr>
          <w:sz w:val="24"/>
          <w:szCs w:val="24"/>
        </w:rPr>
        <w:t>' command</w:t>
      </w:r>
      <w:r w:rsidR="00EF03E5">
        <w:rPr>
          <w:sz w:val="24"/>
          <w:szCs w:val="24"/>
        </w:rPr>
        <w:t xml:space="preserve"> which t</w:t>
      </w:r>
      <w:r w:rsidR="00EF03E5" w:rsidRPr="00EF03E5">
        <w:rPr>
          <w:sz w:val="24"/>
          <w:szCs w:val="24"/>
        </w:rPr>
        <w:t xml:space="preserve">ransforms text to feature vectors that can be used as input to </w:t>
      </w:r>
      <w:r w:rsidR="00EF03E5">
        <w:rPr>
          <w:sz w:val="24"/>
          <w:szCs w:val="24"/>
        </w:rPr>
        <w:t>our K-Means algorithm.</w:t>
      </w:r>
    </w:p>
    <w:p w:rsidR="00EF03E5" w:rsidRDefault="00ED68DF" w:rsidP="00CB1CEF">
      <w:pPr>
        <w:rPr>
          <w:sz w:val="24"/>
          <w:szCs w:val="24"/>
        </w:rPr>
      </w:pPr>
      <w:r w:rsidRPr="00ED68DF">
        <w:rPr>
          <w:sz w:val="24"/>
          <w:szCs w:val="24"/>
        </w:rPr>
        <w:t xml:space="preserve">To run a k-means algorithm, you have to randomly initialize </w:t>
      </w:r>
      <w:r>
        <w:rPr>
          <w:sz w:val="24"/>
          <w:szCs w:val="24"/>
        </w:rPr>
        <w:t xml:space="preserve">K points called the cluster </w:t>
      </w:r>
      <w:proofErr w:type="spellStart"/>
      <w:r>
        <w:rPr>
          <w:sz w:val="24"/>
          <w:szCs w:val="24"/>
        </w:rPr>
        <w:t>centroids</w:t>
      </w:r>
      <w:proofErr w:type="spellEnd"/>
      <w:r>
        <w:rPr>
          <w:sz w:val="24"/>
          <w:szCs w:val="24"/>
        </w:rPr>
        <w:t xml:space="preserve"> (</w:t>
      </w:r>
      <w:r w:rsidRPr="00ED68DF">
        <w:rPr>
          <w:sz w:val="24"/>
          <w:szCs w:val="24"/>
        </w:rPr>
        <w:t>A </w:t>
      </w:r>
      <w:proofErr w:type="spellStart"/>
      <w:r w:rsidRPr="00ED68DF">
        <w:rPr>
          <w:iCs/>
          <w:sz w:val="24"/>
          <w:szCs w:val="24"/>
        </w:rPr>
        <w:t>centroid</w:t>
      </w:r>
      <w:proofErr w:type="spellEnd"/>
      <w:r>
        <w:rPr>
          <w:sz w:val="24"/>
          <w:szCs w:val="24"/>
        </w:rPr>
        <w:t xml:space="preserve"> is a data point </w:t>
      </w:r>
      <w:r w:rsidRPr="00ED68DF">
        <w:rPr>
          <w:sz w:val="24"/>
          <w:szCs w:val="24"/>
        </w:rPr>
        <w:t>at the centre of a cluster.</w:t>
      </w:r>
      <w:r>
        <w:rPr>
          <w:sz w:val="24"/>
          <w:szCs w:val="24"/>
        </w:rPr>
        <w:t xml:space="preserve">) </w:t>
      </w:r>
      <w:r w:rsidR="00EF03E5">
        <w:rPr>
          <w:sz w:val="24"/>
          <w:szCs w:val="24"/>
        </w:rPr>
        <w:t>These initial points are referred to a</w:t>
      </w:r>
      <w:ins w:id="102" w:author="Mary Galvin" w:date="2018-03-16T17:32:00Z">
        <w:r w:rsidR="006C1901">
          <w:rPr>
            <w:sz w:val="24"/>
            <w:szCs w:val="24"/>
          </w:rPr>
          <w:t>s</w:t>
        </w:r>
      </w:ins>
      <w:r w:rsidR="00EF03E5">
        <w:rPr>
          <w:sz w:val="24"/>
          <w:szCs w:val="24"/>
        </w:rPr>
        <w:t xml:space="preserve"> seed points. There is much debate as to how to find the best starting seed point and in this </w:t>
      </w:r>
      <w:proofErr w:type="spellStart"/>
      <w:r w:rsidR="00EF03E5">
        <w:rPr>
          <w:sz w:val="24"/>
          <w:szCs w:val="24"/>
        </w:rPr>
        <w:t>research</w:t>
      </w:r>
      <w:ins w:id="103" w:author="Mary Galvin" w:date="2018-03-16T17:33:00Z">
        <w:r w:rsidR="006C1901">
          <w:rPr>
            <w:sz w:val="24"/>
            <w:szCs w:val="24"/>
          </w:rPr>
          <w:t>the</w:t>
        </w:r>
        <w:proofErr w:type="spellEnd"/>
        <w:r w:rsidR="006C1901">
          <w:rPr>
            <w:sz w:val="24"/>
            <w:szCs w:val="24"/>
          </w:rPr>
          <w:t xml:space="preserve"> value of the most common word </w:t>
        </w:r>
        <w:proofErr w:type="spellStart"/>
        <w:r w:rsidR="006C1901">
          <w:rPr>
            <w:sz w:val="24"/>
            <w:szCs w:val="24"/>
          </w:rPr>
          <w:t>was</w:t>
        </w:r>
      </w:ins>
      <w:del w:id="104" w:author="Mary Galvin" w:date="2018-03-16T17:33:00Z">
        <w:r w:rsidR="00EF03E5" w:rsidDel="006C1901">
          <w:rPr>
            <w:sz w:val="24"/>
            <w:szCs w:val="24"/>
          </w:rPr>
          <w:delText xml:space="preserve">we </w:delText>
        </w:r>
      </w:del>
      <w:r w:rsidR="00EF03E5">
        <w:rPr>
          <w:sz w:val="24"/>
          <w:szCs w:val="24"/>
        </w:rPr>
        <w:t>used</w:t>
      </w:r>
      <w:proofErr w:type="spellEnd"/>
      <w:r w:rsidR="00EF03E5">
        <w:rPr>
          <w:sz w:val="24"/>
          <w:szCs w:val="24"/>
        </w:rPr>
        <w:t xml:space="preserve"> </w:t>
      </w:r>
      <w:del w:id="105" w:author="Mary Galvin" w:date="2018-03-16T17:33:00Z">
        <w:r w:rsidR="00EF03E5" w:rsidDel="006C1901">
          <w:rPr>
            <w:sz w:val="24"/>
            <w:szCs w:val="24"/>
          </w:rPr>
          <w:delText xml:space="preserve">the value of the most common word </w:delText>
        </w:r>
      </w:del>
      <w:r w:rsidR="00EF03E5">
        <w:rPr>
          <w:sz w:val="24"/>
          <w:szCs w:val="24"/>
        </w:rPr>
        <w:t>as the initial seed value.</w:t>
      </w:r>
    </w:p>
    <w:p w:rsidR="00ED68DF" w:rsidRDefault="00ED68DF" w:rsidP="00CB1CEF">
      <w:pPr>
        <w:rPr>
          <w:sz w:val="24"/>
          <w:szCs w:val="24"/>
        </w:rPr>
      </w:pPr>
      <w:r w:rsidRPr="00ED68DF">
        <w:rPr>
          <w:sz w:val="24"/>
          <w:szCs w:val="24"/>
        </w:rPr>
        <w:t xml:space="preserve">K-means is an iterative algorithm and it </w:t>
      </w:r>
      <w:r w:rsidR="00684997">
        <w:rPr>
          <w:sz w:val="24"/>
          <w:szCs w:val="24"/>
        </w:rPr>
        <w:t>performs</w:t>
      </w:r>
      <w:r w:rsidRPr="00ED68DF">
        <w:rPr>
          <w:sz w:val="24"/>
          <w:szCs w:val="24"/>
        </w:rPr>
        <w:t xml:space="preserve"> two steps: </w:t>
      </w:r>
    </w:p>
    <w:p w:rsidR="00ED68DF" w:rsidRDefault="00ED68DF" w:rsidP="00CB1CEF">
      <w:pPr>
        <w:rPr>
          <w:sz w:val="24"/>
          <w:szCs w:val="24"/>
        </w:rPr>
      </w:pPr>
      <w:r w:rsidRPr="00ED68DF">
        <w:rPr>
          <w:sz w:val="24"/>
          <w:szCs w:val="24"/>
        </w:rPr>
        <w:t>1. Cluster assignment step</w:t>
      </w:r>
      <w:r>
        <w:rPr>
          <w:sz w:val="24"/>
          <w:szCs w:val="24"/>
        </w:rPr>
        <w:t xml:space="preserve">: </w:t>
      </w:r>
      <w:r w:rsidRPr="00ED68DF">
        <w:rPr>
          <w:sz w:val="24"/>
          <w:szCs w:val="24"/>
        </w:rPr>
        <w:t xml:space="preserve">the algorithm goes through each of the data points and depending on which cluster is closer, </w:t>
      </w:r>
      <w:r>
        <w:rPr>
          <w:sz w:val="24"/>
          <w:szCs w:val="24"/>
        </w:rPr>
        <w:t>i</w:t>
      </w:r>
      <w:r w:rsidRPr="00ED68DF">
        <w:rPr>
          <w:sz w:val="24"/>
          <w:szCs w:val="24"/>
        </w:rPr>
        <w:t xml:space="preserve">t assigns the data points to one of the </w:t>
      </w:r>
      <w:r>
        <w:rPr>
          <w:sz w:val="24"/>
          <w:szCs w:val="24"/>
        </w:rPr>
        <w:t>K</w:t>
      </w:r>
      <w:r w:rsidRPr="00ED68DF">
        <w:rPr>
          <w:sz w:val="24"/>
          <w:szCs w:val="24"/>
        </w:rPr>
        <w:t xml:space="preserve"> cluster </w:t>
      </w:r>
      <w:proofErr w:type="spellStart"/>
      <w:r w:rsidRPr="00ED68DF">
        <w:rPr>
          <w:sz w:val="24"/>
          <w:szCs w:val="24"/>
        </w:rPr>
        <w:t>centroids</w:t>
      </w:r>
      <w:proofErr w:type="spellEnd"/>
      <w:r w:rsidRPr="00ED68DF">
        <w:rPr>
          <w:sz w:val="24"/>
          <w:szCs w:val="24"/>
        </w:rPr>
        <w:t>. </w:t>
      </w:r>
    </w:p>
    <w:p w:rsidR="00CB1CEF" w:rsidRDefault="00ED68DF" w:rsidP="00CB1CEF">
      <w:pPr>
        <w:rPr>
          <w:sz w:val="24"/>
          <w:szCs w:val="24"/>
        </w:rPr>
      </w:pPr>
      <w:r>
        <w:rPr>
          <w:sz w:val="24"/>
          <w:szCs w:val="24"/>
        </w:rPr>
        <w:lastRenderedPageBreak/>
        <w:t xml:space="preserve">2. Move </w:t>
      </w:r>
      <w:proofErr w:type="spellStart"/>
      <w:r>
        <w:rPr>
          <w:sz w:val="24"/>
          <w:szCs w:val="24"/>
        </w:rPr>
        <w:t>centroid</w:t>
      </w:r>
      <w:proofErr w:type="spellEnd"/>
      <w:r>
        <w:rPr>
          <w:sz w:val="24"/>
          <w:szCs w:val="24"/>
        </w:rPr>
        <w:t xml:space="preserve"> step: in this step the algorithm </w:t>
      </w:r>
      <w:r w:rsidRPr="00ED68DF">
        <w:rPr>
          <w:sz w:val="24"/>
          <w:szCs w:val="24"/>
        </w:rPr>
        <w:t xml:space="preserve">moves the </w:t>
      </w:r>
      <w:proofErr w:type="spellStart"/>
      <w:r w:rsidRPr="00ED68DF">
        <w:rPr>
          <w:sz w:val="24"/>
          <w:szCs w:val="24"/>
        </w:rPr>
        <w:t>centroids</w:t>
      </w:r>
      <w:proofErr w:type="spellEnd"/>
      <w:r w:rsidRPr="00ED68DF">
        <w:rPr>
          <w:sz w:val="24"/>
          <w:szCs w:val="24"/>
        </w:rPr>
        <w:t xml:space="preserve"> to the average of the points in a cluster. In other words, the algorithm calculates the average of all the points in a cluster and moves the </w:t>
      </w:r>
      <w:proofErr w:type="spellStart"/>
      <w:r w:rsidRPr="00ED68DF">
        <w:rPr>
          <w:sz w:val="24"/>
          <w:szCs w:val="24"/>
        </w:rPr>
        <w:t>centroid</w:t>
      </w:r>
      <w:proofErr w:type="spellEnd"/>
      <w:r w:rsidRPr="00ED68DF">
        <w:rPr>
          <w:sz w:val="24"/>
          <w:szCs w:val="24"/>
        </w:rPr>
        <w:t xml:space="preserve"> to that average location.</w:t>
      </w:r>
    </w:p>
    <w:p w:rsidR="00EE1940" w:rsidRDefault="00EF03E5" w:rsidP="00EE1940">
      <w:pPr>
        <w:rPr>
          <w:sz w:val="24"/>
          <w:szCs w:val="24"/>
        </w:rPr>
      </w:pPr>
      <w:r>
        <w:rPr>
          <w:sz w:val="24"/>
          <w:szCs w:val="24"/>
        </w:rPr>
        <w:t>Once this is done the clusters are output on the screen.</w:t>
      </w:r>
    </w:p>
    <w:p w:rsidR="004E7191" w:rsidRDefault="004E7191" w:rsidP="00EE1940">
      <w:pPr>
        <w:rPr>
          <w:ins w:id="106" w:author="Mary Galvin" w:date="2018-03-16T17:33:00Z"/>
          <w:sz w:val="24"/>
          <w:szCs w:val="24"/>
        </w:rPr>
      </w:pPr>
      <w:r>
        <w:rPr>
          <w:sz w:val="24"/>
          <w:szCs w:val="24"/>
        </w:rPr>
        <w:t>After the cluster analysis was done an analysis of the word frequency was run. This is a script that counts the number of times each word is used in the data file. From this output a word cloud is generated. A word cloud is graphical representation</w:t>
      </w:r>
      <w:r w:rsidRPr="004E7191">
        <w:rPr>
          <w:sz w:val="24"/>
          <w:szCs w:val="24"/>
        </w:rPr>
        <w:t xml:space="preserve"> of word frequency that give</w:t>
      </w:r>
      <w:r>
        <w:rPr>
          <w:sz w:val="24"/>
          <w:szCs w:val="24"/>
        </w:rPr>
        <w:t>s a</w:t>
      </w:r>
      <w:r w:rsidRPr="004E7191">
        <w:rPr>
          <w:sz w:val="24"/>
          <w:szCs w:val="24"/>
        </w:rPr>
        <w:t xml:space="preserve"> greater prominence to words that appear more frequently in </w:t>
      </w:r>
      <w:r>
        <w:rPr>
          <w:sz w:val="24"/>
          <w:szCs w:val="24"/>
        </w:rPr>
        <w:t>the source data file</w:t>
      </w:r>
      <w:r w:rsidRPr="004E7191">
        <w:rPr>
          <w:sz w:val="24"/>
          <w:szCs w:val="24"/>
        </w:rPr>
        <w:t>.</w:t>
      </w:r>
    </w:p>
    <w:p w:rsidR="006C1901" w:rsidRDefault="006C1901" w:rsidP="00EE1940">
      <w:pPr>
        <w:rPr>
          <w:ins w:id="107" w:author="Mary Galvin" w:date="2018-03-16T17:33:00Z"/>
          <w:sz w:val="24"/>
          <w:szCs w:val="24"/>
        </w:rPr>
      </w:pPr>
    </w:p>
    <w:p w:rsidR="006C1901" w:rsidRDefault="006C1901" w:rsidP="00EE1940">
      <w:pPr>
        <w:rPr>
          <w:ins w:id="108" w:author="Mary Galvin" w:date="2018-03-16T17:35:00Z"/>
          <w:sz w:val="24"/>
          <w:szCs w:val="24"/>
        </w:rPr>
      </w:pPr>
      <w:ins w:id="109" w:author="Mary Galvin" w:date="2018-03-16T17:33:00Z">
        <w:r>
          <w:rPr>
            <w:sz w:val="24"/>
            <w:szCs w:val="24"/>
          </w:rPr>
          <w:t xml:space="preserve">Great! Make sure your ref quantity of data just as </w:t>
        </w:r>
        <w:proofErr w:type="spellStart"/>
        <w:r>
          <w:rPr>
            <w:sz w:val="24"/>
            <w:szCs w:val="24"/>
          </w:rPr>
          <w:t>ppl</w:t>
        </w:r>
        <w:proofErr w:type="spellEnd"/>
        <w:r>
          <w:rPr>
            <w:sz w:val="24"/>
            <w:szCs w:val="24"/>
          </w:rPr>
          <w:t xml:space="preserve"> will state 100 surveys were completed or 5 interviews were analysed etc. Don</w:t>
        </w:r>
      </w:ins>
      <w:ins w:id="110" w:author="Mary Galvin" w:date="2018-03-16T17:34:00Z">
        <w:r>
          <w:rPr>
            <w:sz w:val="24"/>
            <w:szCs w:val="24"/>
          </w:rPr>
          <w:t xml:space="preserve">’t take for granted what you know! Add a line where I’ve highlighted for you to just expand on or explain a term. Most of the markers will not be </w:t>
        </w:r>
      </w:ins>
      <w:ins w:id="111" w:author="Mary Galvin" w:date="2018-03-16T17:35:00Z">
        <w:r>
          <w:rPr>
            <w:sz w:val="24"/>
            <w:szCs w:val="24"/>
          </w:rPr>
          <w:t>familiar</w:t>
        </w:r>
      </w:ins>
      <w:ins w:id="112" w:author="Mary Galvin" w:date="2018-03-16T17:34:00Z">
        <w:r>
          <w:rPr>
            <w:sz w:val="24"/>
            <w:szCs w:val="24"/>
          </w:rPr>
          <w:t xml:space="preserve"> with the process so make it easier for them!</w:t>
        </w:r>
      </w:ins>
    </w:p>
    <w:p w:rsidR="006C1901" w:rsidRDefault="006C1901" w:rsidP="00EE1940">
      <w:pPr>
        <w:rPr>
          <w:sz w:val="24"/>
          <w:szCs w:val="24"/>
        </w:rPr>
      </w:pPr>
      <w:ins w:id="113" w:author="Mary Galvin" w:date="2018-03-16T17:35:00Z">
        <w:r>
          <w:rPr>
            <w:sz w:val="24"/>
            <w:szCs w:val="24"/>
          </w:rPr>
          <w:t xml:space="preserve">Have a conclusion paragraph, a few lines stating that you’ve outlined how you went about </w:t>
        </w:r>
        <w:commentRangeStart w:id="114"/>
        <w:r>
          <w:rPr>
            <w:sz w:val="24"/>
            <w:szCs w:val="24"/>
          </w:rPr>
          <w:t>answering</w:t>
        </w:r>
      </w:ins>
      <w:commentRangeEnd w:id="114"/>
      <w:r w:rsidR="00C658C6">
        <w:rPr>
          <w:rStyle w:val="CommentReference"/>
        </w:rPr>
        <w:commentReference w:id="114"/>
      </w:r>
      <w:ins w:id="115" w:author="Mary Galvin" w:date="2018-03-16T17:35:00Z">
        <w:r>
          <w:rPr>
            <w:sz w:val="24"/>
            <w:szCs w:val="24"/>
          </w:rPr>
          <w:t xml:space="preserve"> your research question and now you will present the findings!</w:t>
        </w:r>
      </w:ins>
    </w:p>
    <w:p w:rsidR="00CB1CEF" w:rsidRPr="00CB1CEF" w:rsidRDefault="00CB1CEF" w:rsidP="009B2ED6">
      <w:pPr>
        <w:pStyle w:val="Heading1"/>
      </w:pPr>
      <w:bookmarkStart w:id="116" w:name="_Toc507606108"/>
      <w:r w:rsidRPr="00CB1CEF">
        <w:t>Results:</w:t>
      </w:r>
      <w:bookmarkEnd w:id="116"/>
    </w:p>
    <w:p w:rsidR="003E11D4" w:rsidRPr="005A3E34" w:rsidRDefault="003E11D4" w:rsidP="003E11D4">
      <w:pPr>
        <w:rPr>
          <w:color w:val="000000" w:themeColor="text1"/>
          <w:sz w:val="24"/>
          <w:szCs w:val="24"/>
        </w:rPr>
      </w:pPr>
      <w:commentRangeStart w:id="117"/>
      <w:r w:rsidRPr="006C6E52">
        <w:rPr>
          <w:sz w:val="24"/>
          <w:szCs w:val="24"/>
        </w:rPr>
        <w:t>The main focus of this research was to deter</w:t>
      </w:r>
      <w:r>
        <w:rPr>
          <w:sz w:val="24"/>
          <w:szCs w:val="24"/>
        </w:rPr>
        <w:t>mine how male and female profes</w:t>
      </w:r>
      <w:r w:rsidRPr="006C6E52">
        <w:rPr>
          <w:sz w:val="24"/>
          <w:szCs w:val="24"/>
        </w:rPr>
        <w:t xml:space="preserve">sional </w:t>
      </w:r>
      <w:r>
        <w:rPr>
          <w:sz w:val="24"/>
          <w:szCs w:val="24"/>
        </w:rPr>
        <w:t>athletes</w:t>
      </w:r>
      <w:r w:rsidRPr="006C6E52">
        <w:rPr>
          <w:sz w:val="24"/>
          <w:szCs w:val="24"/>
        </w:rPr>
        <w:t xml:space="preserve"> present themselves to their audience via Twitter. </w:t>
      </w:r>
      <w:commentRangeEnd w:id="117"/>
      <w:r w:rsidR="006C1901">
        <w:rPr>
          <w:rStyle w:val="CommentReference"/>
        </w:rPr>
        <w:commentReference w:id="117"/>
      </w:r>
      <w:r w:rsidRPr="005A3E34">
        <w:rPr>
          <w:color w:val="000000" w:themeColor="text1"/>
          <w:sz w:val="24"/>
          <w:szCs w:val="24"/>
        </w:rPr>
        <w:t xml:space="preserve">The findings </w:t>
      </w:r>
      <w:r w:rsidR="005A3E34">
        <w:rPr>
          <w:color w:val="000000" w:themeColor="text1"/>
          <w:sz w:val="24"/>
          <w:szCs w:val="24"/>
        </w:rPr>
        <w:t xml:space="preserve">of the </w:t>
      </w:r>
      <w:r w:rsidR="005A3E34" w:rsidRPr="005A3E34">
        <w:rPr>
          <w:color w:val="000000" w:themeColor="text1"/>
          <w:sz w:val="24"/>
          <w:szCs w:val="24"/>
        </w:rPr>
        <w:t xml:space="preserve">cluster analysis </w:t>
      </w:r>
      <w:r w:rsidR="005A3E34">
        <w:rPr>
          <w:color w:val="000000" w:themeColor="text1"/>
          <w:sz w:val="24"/>
          <w:szCs w:val="24"/>
        </w:rPr>
        <w:t xml:space="preserve">are a </w:t>
      </w:r>
      <w:r w:rsidRPr="005A3E34">
        <w:rPr>
          <w:color w:val="000000" w:themeColor="text1"/>
          <w:sz w:val="24"/>
          <w:szCs w:val="24"/>
        </w:rPr>
        <w:t>reflect</w:t>
      </w:r>
      <w:r w:rsidR="005A3E34">
        <w:rPr>
          <w:color w:val="000000" w:themeColor="text1"/>
          <w:sz w:val="24"/>
          <w:szCs w:val="24"/>
        </w:rPr>
        <w:t>ion of</w:t>
      </w:r>
      <w:r w:rsidRPr="005A3E34">
        <w:rPr>
          <w:color w:val="000000" w:themeColor="text1"/>
          <w:sz w:val="24"/>
          <w:szCs w:val="24"/>
        </w:rPr>
        <w:t xml:space="preserve"> each gender's Twitter presence, as well as how pr</w:t>
      </w:r>
      <w:r w:rsidR="005A3E34">
        <w:rPr>
          <w:color w:val="000000" w:themeColor="text1"/>
          <w:sz w:val="24"/>
          <w:szCs w:val="24"/>
        </w:rPr>
        <w:t xml:space="preserve">esentational strategy varies </w:t>
      </w:r>
      <w:r w:rsidRPr="005A3E34">
        <w:rPr>
          <w:color w:val="000000" w:themeColor="text1"/>
          <w:sz w:val="24"/>
          <w:szCs w:val="24"/>
        </w:rPr>
        <w:t>with gender.</w:t>
      </w:r>
      <w:ins w:id="118" w:author="Mary Galvin" w:date="2018-03-16T17:37:00Z">
        <w:r w:rsidR="006C1901">
          <w:rPr>
            <w:color w:val="000000" w:themeColor="text1"/>
            <w:sz w:val="24"/>
            <w:szCs w:val="24"/>
          </w:rPr>
          <w:t xml:space="preserve"> Put it a line or two just expanding this a bit more, remind the reader again of what you discussed about these concepts in the lit review – nothing too long, just a few lines. Remember if it</w:t>
        </w:r>
      </w:ins>
      <w:ins w:id="119" w:author="Mary Galvin" w:date="2018-03-16T17:38:00Z">
        <w:r w:rsidR="006C1901">
          <w:rPr>
            <w:color w:val="000000" w:themeColor="text1"/>
            <w:sz w:val="24"/>
            <w:szCs w:val="24"/>
          </w:rPr>
          <w:t>’s a new topic and method to them, they might need a little reminder here to set the scene again. Then tell them how this section will be presented, just give them a roadmap to follow/expectation of what</w:t>
        </w:r>
      </w:ins>
      <w:ins w:id="120" w:author="Mary Galvin" w:date="2018-03-16T17:39:00Z">
        <w:r w:rsidR="006C1901">
          <w:rPr>
            <w:color w:val="000000" w:themeColor="text1"/>
            <w:sz w:val="24"/>
            <w:szCs w:val="24"/>
          </w:rPr>
          <w:t xml:space="preserve">’s coming in this section -  headings, tables </w:t>
        </w:r>
        <w:commentRangeStart w:id="121"/>
        <w:r w:rsidR="006C1901">
          <w:rPr>
            <w:color w:val="000000" w:themeColor="text1"/>
            <w:sz w:val="24"/>
            <w:szCs w:val="24"/>
          </w:rPr>
          <w:t>etc</w:t>
        </w:r>
      </w:ins>
      <w:commentRangeEnd w:id="121"/>
      <w:r w:rsidR="00ED31C9">
        <w:rPr>
          <w:rStyle w:val="CommentReference"/>
        </w:rPr>
        <w:commentReference w:id="121"/>
      </w:r>
      <w:ins w:id="122" w:author="Mary Galvin" w:date="2018-03-16T17:39:00Z">
        <w:r w:rsidR="006C1901">
          <w:rPr>
            <w:color w:val="000000" w:themeColor="text1"/>
            <w:sz w:val="24"/>
            <w:szCs w:val="24"/>
          </w:rPr>
          <w:t xml:space="preserve">. </w:t>
        </w:r>
      </w:ins>
    </w:p>
    <w:p w:rsidR="003E11D4" w:rsidRPr="007A2630" w:rsidRDefault="003E11D4" w:rsidP="009B2ED6">
      <w:pPr>
        <w:pStyle w:val="Heading2"/>
      </w:pPr>
      <w:bookmarkStart w:id="123" w:name="_Toc507606109"/>
      <w:r w:rsidRPr="007A2630">
        <w:t>Twitter Activity</w:t>
      </w:r>
      <w:bookmarkEnd w:id="123"/>
    </w:p>
    <w:p w:rsidR="003E11D4" w:rsidRDefault="003E11D4" w:rsidP="003E11D4">
      <w:pPr>
        <w:rPr>
          <w:sz w:val="24"/>
          <w:szCs w:val="24"/>
        </w:rPr>
      </w:pPr>
      <w:r w:rsidRPr="009205B7">
        <w:rPr>
          <w:sz w:val="24"/>
          <w:szCs w:val="24"/>
        </w:rPr>
        <w:t xml:space="preserve">Anyone </w:t>
      </w:r>
      <w:r>
        <w:rPr>
          <w:sz w:val="24"/>
          <w:szCs w:val="24"/>
        </w:rPr>
        <w:t xml:space="preserve">who </w:t>
      </w:r>
      <w:del w:id="124" w:author="Mary Galvin" w:date="2018-03-16T17:40:00Z">
        <w:r w:rsidDel="006C1901">
          <w:rPr>
            <w:sz w:val="24"/>
            <w:szCs w:val="24"/>
          </w:rPr>
          <w:delText xml:space="preserve">is </w:delText>
        </w:r>
        <w:r w:rsidRPr="009205B7" w:rsidDel="006C1901">
          <w:rPr>
            <w:sz w:val="24"/>
            <w:szCs w:val="24"/>
          </w:rPr>
          <w:delText>interest</w:delText>
        </w:r>
        <w:r w:rsidDel="006C1901">
          <w:rPr>
            <w:sz w:val="24"/>
            <w:szCs w:val="24"/>
          </w:rPr>
          <w:delText>ed</w:delText>
        </w:r>
      </w:del>
      <w:ins w:id="125" w:author="Mary Galvin" w:date="2018-03-16T17:40:00Z">
        <w:r w:rsidR="006C1901">
          <w:rPr>
            <w:sz w:val="24"/>
            <w:szCs w:val="24"/>
          </w:rPr>
          <w:t xml:space="preserve">wished to, </w:t>
        </w:r>
      </w:ins>
      <w:r w:rsidRPr="009205B7">
        <w:rPr>
          <w:sz w:val="24"/>
          <w:szCs w:val="24"/>
        </w:rPr>
        <w:t xml:space="preserve">is able to follow professional athletes on Twitter. At </w:t>
      </w:r>
      <w:commentRangeStart w:id="126"/>
      <w:r w:rsidRPr="009205B7">
        <w:rPr>
          <w:sz w:val="24"/>
          <w:szCs w:val="24"/>
        </w:rPr>
        <w:t>present</w:t>
      </w:r>
      <w:commentRangeEnd w:id="126"/>
      <w:r w:rsidR="00453B0E">
        <w:rPr>
          <w:rStyle w:val="CommentReference"/>
        </w:rPr>
        <w:commentReference w:id="126"/>
      </w:r>
      <w:r w:rsidRPr="009205B7">
        <w:rPr>
          <w:sz w:val="24"/>
          <w:szCs w:val="24"/>
        </w:rPr>
        <w:t xml:space="preserve">, there is no </w:t>
      </w:r>
      <w:proofErr w:type="spellStart"/>
      <w:r w:rsidRPr="009205B7">
        <w:rPr>
          <w:sz w:val="24"/>
          <w:szCs w:val="24"/>
        </w:rPr>
        <w:t>trustworthymethod</w:t>
      </w:r>
      <w:proofErr w:type="spellEnd"/>
      <w:r w:rsidRPr="009205B7">
        <w:rPr>
          <w:sz w:val="24"/>
          <w:szCs w:val="24"/>
        </w:rPr>
        <w:t xml:space="preserve"> to determine the demographic</w:t>
      </w:r>
      <w:r>
        <w:rPr>
          <w:sz w:val="24"/>
          <w:szCs w:val="24"/>
        </w:rPr>
        <w:t>s</w:t>
      </w:r>
      <w:r w:rsidRPr="009205B7">
        <w:rPr>
          <w:sz w:val="24"/>
          <w:szCs w:val="24"/>
        </w:rPr>
        <w:t xml:space="preserve"> of followers. At the time of</w:t>
      </w:r>
      <w:r>
        <w:rPr>
          <w:sz w:val="24"/>
          <w:szCs w:val="24"/>
        </w:rPr>
        <w:t xml:space="preserve"> analysis, th</w:t>
      </w:r>
      <w:r w:rsidRPr="009205B7">
        <w:rPr>
          <w:sz w:val="24"/>
          <w:szCs w:val="24"/>
        </w:rPr>
        <w:t xml:space="preserve">e mean number of individuals following the sample of male </w:t>
      </w:r>
      <w:proofErr w:type="spellStart"/>
      <w:r w:rsidRPr="009205B7">
        <w:rPr>
          <w:sz w:val="24"/>
          <w:szCs w:val="24"/>
        </w:rPr>
        <w:t>athleteson</w:t>
      </w:r>
      <w:proofErr w:type="spellEnd"/>
      <w:r w:rsidRPr="009205B7">
        <w:rPr>
          <w:sz w:val="24"/>
          <w:szCs w:val="24"/>
        </w:rPr>
        <w:t xml:space="preserve"> Twitter was </w:t>
      </w:r>
      <w:r>
        <w:rPr>
          <w:sz w:val="24"/>
          <w:szCs w:val="24"/>
        </w:rPr>
        <w:t>22.</w:t>
      </w:r>
      <w:r w:rsidRPr="003F6361">
        <w:rPr>
          <w:sz w:val="24"/>
          <w:szCs w:val="24"/>
        </w:rPr>
        <w:t>79million</w:t>
      </w:r>
      <w:r w:rsidRPr="009205B7">
        <w:rPr>
          <w:sz w:val="24"/>
          <w:szCs w:val="24"/>
        </w:rPr>
        <w:t xml:space="preserve"> (SD = </w:t>
      </w:r>
      <w:r>
        <w:rPr>
          <w:sz w:val="24"/>
          <w:szCs w:val="24"/>
        </w:rPr>
        <w:t>18.72</w:t>
      </w:r>
      <w:r w:rsidRPr="009205B7">
        <w:rPr>
          <w:sz w:val="24"/>
          <w:szCs w:val="24"/>
        </w:rPr>
        <w:t>)</w:t>
      </w:r>
      <w:r>
        <w:rPr>
          <w:sz w:val="24"/>
          <w:szCs w:val="24"/>
        </w:rPr>
        <w:t>. Two</w:t>
      </w:r>
      <w:r w:rsidRPr="003F6361">
        <w:rPr>
          <w:sz w:val="24"/>
          <w:szCs w:val="24"/>
        </w:rPr>
        <w:t xml:space="preserve"> extreme case</w:t>
      </w:r>
      <w:r>
        <w:rPr>
          <w:sz w:val="24"/>
          <w:szCs w:val="24"/>
        </w:rPr>
        <w:t>s</w:t>
      </w:r>
      <w:r w:rsidRPr="003F6361">
        <w:rPr>
          <w:sz w:val="24"/>
          <w:szCs w:val="24"/>
        </w:rPr>
        <w:t xml:space="preserve"> w</w:t>
      </w:r>
      <w:r>
        <w:rPr>
          <w:sz w:val="24"/>
          <w:szCs w:val="24"/>
        </w:rPr>
        <w:t>ere</w:t>
      </w:r>
      <w:r w:rsidRPr="003F6361">
        <w:rPr>
          <w:sz w:val="24"/>
          <w:szCs w:val="24"/>
        </w:rPr>
        <w:t xml:space="preserve"> detected in </w:t>
      </w:r>
      <w:proofErr w:type="spellStart"/>
      <w:r>
        <w:rPr>
          <w:sz w:val="24"/>
          <w:szCs w:val="24"/>
        </w:rPr>
        <w:t>Cristiano</w:t>
      </w:r>
      <w:proofErr w:type="spellEnd"/>
      <w:r>
        <w:rPr>
          <w:sz w:val="24"/>
          <w:szCs w:val="24"/>
        </w:rPr>
        <w:t xml:space="preserve"> </w:t>
      </w:r>
      <w:proofErr w:type="spellStart"/>
      <w:r>
        <w:rPr>
          <w:sz w:val="24"/>
          <w:szCs w:val="24"/>
        </w:rPr>
        <w:t>Ronaldo</w:t>
      </w:r>
      <w:proofErr w:type="spellEnd"/>
      <w:r>
        <w:rPr>
          <w:sz w:val="24"/>
          <w:szCs w:val="24"/>
        </w:rPr>
        <w:t xml:space="preserve"> and </w:t>
      </w:r>
      <w:proofErr w:type="spellStart"/>
      <w:r>
        <w:rPr>
          <w:sz w:val="24"/>
          <w:szCs w:val="24"/>
        </w:rPr>
        <w:t>LeBron</w:t>
      </w:r>
      <w:proofErr w:type="spellEnd"/>
      <w:r>
        <w:rPr>
          <w:sz w:val="24"/>
          <w:szCs w:val="24"/>
        </w:rPr>
        <w:t xml:space="preserve"> James. These athletes</w:t>
      </w:r>
      <w:r w:rsidRPr="003F6361">
        <w:rPr>
          <w:sz w:val="24"/>
          <w:szCs w:val="24"/>
        </w:rPr>
        <w:t xml:space="preserve"> among the most followed </w:t>
      </w:r>
      <w:r>
        <w:rPr>
          <w:sz w:val="24"/>
          <w:szCs w:val="24"/>
        </w:rPr>
        <w:t>people on Twitter</w:t>
      </w:r>
      <w:r w:rsidRPr="003F6361">
        <w:rPr>
          <w:sz w:val="24"/>
          <w:szCs w:val="24"/>
        </w:rPr>
        <w:t xml:space="preserve">. </w:t>
      </w:r>
      <w:proofErr w:type="spellStart"/>
      <w:r>
        <w:rPr>
          <w:sz w:val="24"/>
          <w:szCs w:val="24"/>
        </w:rPr>
        <w:t>Cristiano</w:t>
      </w:r>
      <w:proofErr w:type="spellEnd"/>
      <w:r>
        <w:rPr>
          <w:sz w:val="24"/>
          <w:szCs w:val="24"/>
        </w:rPr>
        <w:t xml:space="preserve"> </w:t>
      </w:r>
      <w:proofErr w:type="spellStart"/>
      <w:r>
        <w:rPr>
          <w:sz w:val="24"/>
          <w:szCs w:val="24"/>
        </w:rPr>
        <w:t>Ronaldo</w:t>
      </w:r>
      <w:proofErr w:type="spellEnd"/>
      <w:r>
        <w:rPr>
          <w:sz w:val="24"/>
          <w:szCs w:val="24"/>
        </w:rPr>
        <w:t xml:space="preserve"> </w:t>
      </w:r>
      <w:r w:rsidRPr="003F6361">
        <w:rPr>
          <w:sz w:val="24"/>
          <w:szCs w:val="24"/>
        </w:rPr>
        <w:t xml:space="preserve">had accumulated </w:t>
      </w:r>
      <w:r>
        <w:rPr>
          <w:sz w:val="24"/>
          <w:szCs w:val="24"/>
        </w:rPr>
        <w:t>69.3 million</w:t>
      </w:r>
      <w:r w:rsidRPr="003F6361">
        <w:rPr>
          <w:sz w:val="24"/>
          <w:szCs w:val="24"/>
        </w:rPr>
        <w:t xml:space="preserve"> followers at the time of study </w:t>
      </w:r>
      <w:r>
        <w:rPr>
          <w:sz w:val="24"/>
          <w:szCs w:val="24"/>
        </w:rPr>
        <w:t xml:space="preserve">and was the 8th most followed person on Twitter, whilst </w:t>
      </w:r>
      <w:proofErr w:type="spellStart"/>
      <w:r>
        <w:rPr>
          <w:sz w:val="24"/>
          <w:szCs w:val="24"/>
        </w:rPr>
        <w:t>LeBron</w:t>
      </w:r>
      <w:proofErr w:type="spellEnd"/>
      <w:r>
        <w:rPr>
          <w:sz w:val="24"/>
          <w:szCs w:val="24"/>
        </w:rPr>
        <w:t xml:space="preserve"> James had accumulated 40.6 million followers and was the 24th most followed person. They were</w:t>
      </w:r>
      <w:r w:rsidRPr="003F6361">
        <w:rPr>
          <w:sz w:val="24"/>
          <w:szCs w:val="24"/>
        </w:rPr>
        <w:t xml:space="preserve"> thus identified as</w:t>
      </w:r>
      <w:r>
        <w:rPr>
          <w:sz w:val="24"/>
          <w:szCs w:val="24"/>
        </w:rPr>
        <w:t xml:space="preserve"> outliers t</w:t>
      </w:r>
      <w:r w:rsidRPr="003F6361">
        <w:rPr>
          <w:sz w:val="24"/>
          <w:szCs w:val="24"/>
        </w:rPr>
        <w:t>hat skewed the collective data (Barnett &amp; Lewis, 1984). With the outlier</w:t>
      </w:r>
      <w:r>
        <w:rPr>
          <w:sz w:val="24"/>
          <w:szCs w:val="24"/>
        </w:rPr>
        <w:t xml:space="preserve">s </w:t>
      </w:r>
      <w:r w:rsidRPr="003F6361">
        <w:rPr>
          <w:sz w:val="24"/>
          <w:szCs w:val="24"/>
        </w:rPr>
        <w:t>removed from calculations, the average number of followers</w:t>
      </w:r>
      <w:r w:rsidR="00356BAE">
        <w:rPr>
          <w:sz w:val="24"/>
          <w:szCs w:val="24"/>
        </w:rPr>
        <w:t xml:space="preserve"> of male athletes</w:t>
      </w:r>
      <w:r w:rsidRPr="003F6361">
        <w:rPr>
          <w:sz w:val="24"/>
          <w:szCs w:val="24"/>
        </w:rPr>
        <w:t xml:space="preserve"> decreased</w:t>
      </w:r>
      <w:r>
        <w:rPr>
          <w:sz w:val="24"/>
          <w:szCs w:val="24"/>
        </w:rPr>
        <w:t xml:space="preserve"> to 13.41 (</w:t>
      </w:r>
      <w:r w:rsidRPr="003F6361">
        <w:rPr>
          <w:sz w:val="24"/>
          <w:szCs w:val="24"/>
        </w:rPr>
        <w:t xml:space="preserve">SD = </w:t>
      </w:r>
      <w:r>
        <w:rPr>
          <w:sz w:val="24"/>
          <w:szCs w:val="24"/>
        </w:rPr>
        <w:lastRenderedPageBreak/>
        <w:t>4.99</w:t>
      </w:r>
      <w:r w:rsidRPr="003F6361">
        <w:rPr>
          <w:sz w:val="24"/>
          <w:szCs w:val="24"/>
        </w:rPr>
        <w:t>). By contrast, t</w:t>
      </w:r>
      <w:r>
        <w:rPr>
          <w:sz w:val="24"/>
          <w:szCs w:val="24"/>
        </w:rPr>
        <w:t>he</w:t>
      </w:r>
      <w:r w:rsidRPr="003F6361">
        <w:rPr>
          <w:sz w:val="24"/>
          <w:szCs w:val="24"/>
        </w:rPr>
        <w:t xml:space="preserve"> sample of </w:t>
      </w:r>
      <w:r>
        <w:rPr>
          <w:sz w:val="24"/>
          <w:szCs w:val="24"/>
        </w:rPr>
        <w:t>fe</w:t>
      </w:r>
      <w:r w:rsidRPr="003F6361">
        <w:rPr>
          <w:sz w:val="24"/>
          <w:szCs w:val="24"/>
        </w:rPr>
        <w:t>male athletes had a mean of</w:t>
      </w:r>
      <w:r>
        <w:rPr>
          <w:sz w:val="24"/>
          <w:szCs w:val="24"/>
        </w:rPr>
        <w:t xml:space="preserve"> 4.22 million followers (</w:t>
      </w:r>
      <w:r w:rsidRPr="003F6361">
        <w:rPr>
          <w:sz w:val="24"/>
          <w:szCs w:val="24"/>
        </w:rPr>
        <w:t xml:space="preserve">SD = </w:t>
      </w:r>
      <w:r>
        <w:rPr>
          <w:sz w:val="24"/>
          <w:szCs w:val="24"/>
        </w:rPr>
        <w:t>3.36</w:t>
      </w:r>
      <w:r w:rsidRPr="003F6361">
        <w:rPr>
          <w:sz w:val="24"/>
          <w:szCs w:val="24"/>
        </w:rPr>
        <w:t>), with no influential cases detected.</w:t>
      </w:r>
    </w:p>
    <w:p w:rsidR="003E11D4" w:rsidRDefault="00356BAE" w:rsidP="003E11D4">
      <w:pPr>
        <w:rPr>
          <w:color w:val="FF0000"/>
          <w:sz w:val="24"/>
          <w:szCs w:val="24"/>
        </w:rPr>
      </w:pPr>
      <w:r>
        <w:rPr>
          <w:sz w:val="24"/>
          <w:szCs w:val="24"/>
        </w:rPr>
        <w:t>The number of tweets that male and female athletes posted was very similar. Mal</w:t>
      </w:r>
      <w:ins w:id="127" w:author="Mary Galvin" w:date="2018-03-16T17:40:00Z">
        <w:r w:rsidR="006C1901">
          <w:rPr>
            <w:sz w:val="24"/>
            <w:szCs w:val="24"/>
          </w:rPr>
          <w:t>e</w:t>
        </w:r>
      </w:ins>
      <w:del w:id="128" w:author="Mary Galvin" w:date="2018-03-16T17:40:00Z">
        <w:r w:rsidDel="006C1901">
          <w:rPr>
            <w:sz w:val="24"/>
            <w:szCs w:val="24"/>
          </w:rPr>
          <w:delText>a</w:delText>
        </w:r>
      </w:del>
      <w:r>
        <w:rPr>
          <w:sz w:val="24"/>
          <w:szCs w:val="24"/>
        </w:rPr>
        <w:t xml:space="preserve"> athletes tweeted 3935 times during the time period under review. Female athletes tweeted only 48 times more over the 1 year period with 3983 tweets. Even though the number of tweets is similar between the two groups not all tweets are the same. Tweets can be direct messages, </w:t>
      </w:r>
      <w:proofErr w:type="spellStart"/>
      <w:r>
        <w:rPr>
          <w:sz w:val="24"/>
          <w:szCs w:val="24"/>
        </w:rPr>
        <w:t>retwe</w:t>
      </w:r>
      <w:r w:rsidR="004E7191">
        <w:rPr>
          <w:sz w:val="24"/>
          <w:szCs w:val="24"/>
        </w:rPr>
        <w:t>e</w:t>
      </w:r>
      <w:r>
        <w:rPr>
          <w:sz w:val="24"/>
          <w:szCs w:val="24"/>
        </w:rPr>
        <w:t>ts</w:t>
      </w:r>
      <w:proofErr w:type="spellEnd"/>
      <w:r>
        <w:rPr>
          <w:sz w:val="24"/>
          <w:szCs w:val="24"/>
        </w:rPr>
        <w:t xml:space="preserve">, link to other social media sites, etc. </w:t>
      </w:r>
      <w:r w:rsidR="003E11D4" w:rsidRPr="00244863">
        <w:rPr>
          <w:sz w:val="24"/>
          <w:szCs w:val="24"/>
        </w:rPr>
        <w:t xml:space="preserve">The data </w:t>
      </w:r>
      <w:r>
        <w:rPr>
          <w:sz w:val="24"/>
          <w:szCs w:val="24"/>
        </w:rPr>
        <w:t xml:space="preserve">gathered </w:t>
      </w:r>
      <w:r w:rsidR="003E11D4" w:rsidRPr="00244863">
        <w:rPr>
          <w:sz w:val="24"/>
          <w:szCs w:val="24"/>
        </w:rPr>
        <w:t>illustrate</w:t>
      </w:r>
      <w:r w:rsidR="0043124B">
        <w:rPr>
          <w:sz w:val="24"/>
          <w:szCs w:val="24"/>
        </w:rPr>
        <w:t>s</w:t>
      </w:r>
      <w:r w:rsidR="003E11D4" w:rsidRPr="00244863">
        <w:rPr>
          <w:sz w:val="24"/>
          <w:szCs w:val="24"/>
        </w:rPr>
        <w:t xml:space="preserve"> that the largest percentage of tweets were </w:t>
      </w:r>
      <w:commentRangeStart w:id="129"/>
      <w:r w:rsidR="003E11D4" w:rsidRPr="00244863">
        <w:rPr>
          <w:sz w:val="24"/>
          <w:szCs w:val="24"/>
        </w:rPr>
        <w:t xml:space="preserve">direct </w:t>
      </w:r>
      <w:proofErr w:type="spellStart"/>
      <w:r w:rsidR="003E11D4" w:rsidRPr="00244863">
        <w:rPr>
          <w:sz w:val="24"/>
          <w:szCs w:val="24"/>
        </w:rPr>
        <w:t>messages</w:t>
      </w:r>
      <w:commentRangeEnd w:id="129"/>
      <w:r w:rsidR="006C1901">
        <w:rPr>
          <w:rStyle w:val="CommentReference"/>
        </w:rPr>
        <w:commentReference w:id="129"/>
      </w:r>
      <w:r w:rsidR="00F70616">
        <w:rPr>
          <w:sz w:val="24"/>
          <w:szCs w:val="24"/>
        </w:rPr>
        <w:t>.</w:t>
      </w:r>
      <w:r w:rsidR="003E11D4">
        <w:rPr>
          <w:sz w:val="24"/>
          <w:szCs w:val="24"/>
        </w:rPr>
        <w:t>For</w:t>
      </w:r>
      <w:proofErr w:type="spellEnd"/>
      <w:r w:rsidR="003E11D4">
        <w:rPr>
          <w:sz w:val="24"/>
          <w:szCs w:val="24"/>
        </w:rPr>
        <w:t xml:space="preserve"> male athletes this accounted for 3367 tweets or 85.56% and for female athletes there were 3167 direct tweets or 79.51%.A large number of tweets contained a link, in fact 2996 (76.13%) of male athletes tweets contained links and 3110 (78.08%) of female athletes tweets contained a </w:t>
      </w:r>
      <w:proofErr w:type="spellStart"/>
      <w:r w:rsidR="003E11D4">
        <w:rPr>
          <w:sz w:val="24"/>
          <w:szCs w:val="24"/>
        </w:rPr>
        <w:t>link</w:t>
      </w:r>
      <w:r w:rsidR="00F70616">
        <w:rPr>
          <w:sz w:val="24"/>
          <w:szCs w:val="24"/>
        </w:rPr>
        <w:t>.</w:t>
      </w:r>
      <w:r w:rsidR="003E11D4" w:rsidRPr="00244863">
        <w:rPr>
          <w:sz w:val="24"/>
          <w:szCs w:val="24"/>
        </w:rPr>
        <w:t>Retweets</w:t>
      </w:r>
      <w:proofErr w:type="spellEnd"/>
      <w:r w:rsidR="003E11D4" w:rsidRPr="00244863">
        <w:rPr>
          <w:sz w:val="24"/>
          <w:szCs w:val="24"/>
        </w:rPr>
        <w:t xml:space="preserve"> </w:t>
      </w:r>
      <w:r w:rsidR="003E11D4">
        <w:rPr>
          <w:sz w:val="24"/>
          <w:szCs w:val="24"/>
        </w:rPr>
        <w:t>made up 17.48</w:t>
      </w:r>
      <w:r w:rsidR="003E11D4" w:rsidRPr="00244863">
        <w:rPr>
          <w:sz w:val="24"/>
          <w:szCs w:val="24"/>
        </w:rPr>
        <w:t>% of the total tweets collected.</w:t>
      </w:r>
    </w:p>
    <w:p w:rsidR="00356BAE" w:rsidRPr="003F402E" w:rsidRDefault="00356BAE" w:rsidP="00356BAE">
      <w:pPr>
        <w:rPr>
          <w:sz w:val="24"/>
          <w:szCs w:val="24"/>
        </w:rPr>
      </w:pPr>
      <w:r w:rsidRPr="007A2630">
        <w:rPr>
          <w:sz w:val="24"/>
          <w:szCs w:val="24"/>
        </w:rPr>
        <w:t xml:space="preserve">It is recognized that the number of followers a </w:t>
      </w:r>
      <w:r>
        <w:rPr>
          <w:sz w:val="24"/>
          <w:szCs w:val="24"/>
        </w:rPr>
        <w:t>person accumulates is not neces</w:t>
      </w:r>
      <w:r w:rsidRPr="007A2630">
        <w:rPr>
          <w:sz w:val="24"/>
          <w:szCs w:val="24"/>
        </w:rPr>
        <w:t>sarily indicative of the influence or reach of a Twitter account (</w:t>
      </w:r>
      <w:proofErr w:type="spellStart"/>
      <w:r w:rsidRPr="007A2630">
        <w:rPr>
          <w:sz w:val="24"/>
          <w:szCs w:val="24"/>
        </w:rPr>
        <w:t>Leonhardt</w:t>
      </w:r>
      <w:proofErr w:type="spellEnd"/>
      <w:r w:rsidRPr="007A2630">
        <w:rPr>
          <w:sz w:val="24"/>
          <w:szCs w:val="24"/>
        </w:rPr>
        <w:t xml:space="preserve">, 2011).The analytical tool </w:t>
      </w:r>
      <w:r>
        <w:rPr>
          <w:sz w:val="24"/>
          <w:szCs w:val="24"/>
        </w:rPr>
        <w:t>Klout</w:t>
      </w:r>
      <w:r w:rsidRPr="007A2630">
        <w:rPr>
          <w:sz w:val="24"/>
          <w:szCs w:val="24"/>
        </w:rPr>
        <w:t xml:space="preserve"> was therefore used to calculate each athlete's impact</w:t>
      </w:r>
      <w:r>
        <w:rPr>
          <w:sz w:val="24"/>
          <w:szCs w:val="24"/>
        </w:rPr>
        <w:t xml:space="preserve"> score. As opposed to measuring influence </w:t>
      </w:r>
      <w:r w:rsidRPr="007A2630">
        <w:rPr>
          <w:sz w:val="24"/>
          <w:szCs w:val="24"/>
        </w:rPr>
        <w:t xml:space="preserve">solely based on the number of followers </w:t>
      </w:r>
      <w:proofErr w:type="spellStart"/>
      <w:r w:rsidRPr="007A2630">
        <w:rPr>
          <w:sz w:val="24"/>
          <w:szCs w:val="24"/>
        </w:rPr>
        <w:t>aTwitter</w:t>
      </w:r>
      <w:proofErr w:type="spellEnd"/>
      <w:r w:rsidRPr="007A2630">
        <w:rPr>
          <w:sz w:val="24"/>
          <w:szCs w:val="24"/>
        </w:rPr>
        <w:t xml:space="preserve"> user is able to collect, an impact score takes into account factors such as </w:t>
      </w:r>
      <w:proofErr w:type="spellStart"/>
      <w:r w:rsidRPr="007A2630">
        <w:rPr>
          <w:sz w:val="24"/>
          <w:szCs w:val="24"/>
        </w:rPr>
        <w:t>thenumber</w:t>
      </w:r>
      <w:proofErr w:type="spellEnd"/>
      <w:r w:rsidRPr="007A2630">
        <w:rPr>
          <w:sz w:val="24"/>
          <w:szCs w:val="24"/>
        </w:rPr>
        <w:t xml:space="preserve"> of times a Twitter name is mentioned by others and the frequency with </w:t>
      </w:r>
      <w:proofErr w:type="spellStart"/>
      <w:r w:rsidRPr="007A2630">
        <w:rPr>
          <w:sz w:val="24"/>
          <w:szCs w:val="24"/>
        </w:rPr>
        <w:t>whicha</w:t>
      </w:r>
      <w:proofErr w:type="spellEnd"/>
      <w:r w:rsidRPr="007A2630">
        <w:rPr>
          <w:sz w:val="24"/>
          <w:szCs w:val="24"/>
        </w:rPr>
        <w:t xml:space="preserve"> person is actually communicating (</w:t>
      </w:r>
      <w:proofErr w:type="spellStart"/>
      <w:r w:rsidRPr="007A2630">
        <w:rPr>
          <w:sz w:val="24"/>
          <w:szCs w:val="24"/>
        </w:rPr>
        <w:t>Leonhardt</w:t>
      </w:r>
      <w:proofErr w:type="spellEnd"/>
      <w:r w:rsidRPr="007A2630">
        <w:rPr>
          <w:sz w:val="24"/>
          <w:szCs w:val="24"/>
        </w:rPr>
        <w:t xml:space="preserve">, 2011). The mean impact score </w:t>
      </w:r>
      <w:proofErr w:type="spellStart"/>
      <w:r w:rsidRPr="007A2630">
        <w:rPr>
          <w:sz w:val="24"/>
          <w:szCs w:val="24"/>
        </w:rPr>
        <w:t>offemale</w:t>
      </w:r>
      <w:proofErr w:type="spellEnd"/>
      <w:r w:rsidRPr="007A2630">
        <w:rPr>
          <w:sz w:val="24"/>
          <w:szCs w:val="24"/>
        </w:rPr>
        <w:t xml:space="preserve"> athletes was </w:t>
      </w:r>
      <w:r>
        <w:rPr>
          <w:sz w:val="24"/>
          <w:szCs w:val="24"/>
        </w:rPr>
        <w:t>80.25</w:t>
      </w:r>
      <w:r w:rsidRPr="007A2630">
        <w:rPr>
          <w:sz w:val="24"/>
          <w:szCs w:val="24"/>
        </w:rPr>
        <w:t xml:space="preserve"> (</w:t>
      </w:r>
      <w:r>
        <w:rPr>
          <w:sz w:val="24"/>
          <w:szCs w:val="24"/>
        </w:rPr>
        <w:t>S</w:t>
      </w:r>
      <w:r w:rsidRPr="007A2630">
        <w:rPr>
          <w:sz w:val="24"/>
          <w:szCs w:val="24"/>
        </w:rPr>
        <w:t xml:space="preserve">D = </w:t>
      </w:r>
      <w:r>
        <w:rPr>
          <w:sz w:val="24"/>
          <w:szCs w:val="24"/>
        </w:rPr>
        <w:t>7.7</w:t>
      </w:r>
      <w:r w:rsidRPr="007A2630">
        <w:rPr>
          <w:sz w:val="24"/>
          <w:szCs w:val="24"/>
        </w:rPr>
        <w:t xml:space="preserve">), with the highest impact calculated for </w:t>
      </w:r>
      <w:proofErr w:type="spellStart"/>
      <w:r w:rsidRPr="007A2630">
        <w:rPr>
          <w:sz w:val="24"/>
          <w:szCs w:val="24"/>
        </w:rPr>
        <w:t>SerenaWilliams</w:t>
      </w:r>
      <w:proofErr w:type="spellEnd"/>
      <w:r w:rsidRPr="007A2630">
        <w:rPr>
          <w:sz w:val="24"/>
          <w:szCs w:val="24"/>
        </w:rPr>
        <w:t xml:space="preserve"> with a score of </w:t>
      </w:r>
      <w:r>
        <w:rPr>
          <w:sz w:val="24"/>
          <w:szCs w:val="24"/>
        </w:rPr>
        <w:t>90.2</w:t>
      </w:r>
      <w:r w:rsidRPr="007A2630">
        <w:rPr>
          <w:sz w:val="24"/>
          <w:szCs w:val="24"/>
        </w:rPr>
        <w:t>. The mean impact sc</w:t>
      </w:r>
      <w:r>
        <w:rPr>
          <w:sz w:val="24"/>
          <w:szCs w:val="24"/>
        </w:rPr>
        <w:t>ore for male athletes was 87.6 (</w:t>
      </w:r>
      <w:r w:rsidRPr="007A2630">
        <w:rPr>
          <w:sz w:val="24"/>
          <w:szCs w:val="24"/>
        </w:rPr>
        <w:t xml:space="preserve">SD= </w:t>
      </w:r>
      <w:r>
        <w:rPr>
          <w:sz w:val="24"/>
          <w:szCs w:val="24"/>
        </w:rPr>
        <w:t>3.5</w:t>
      </w:r>
      <w:r w:rsidRPr="007A2630">
        <w:rPr>
          <w:sz w:val="24"/>
          <w:szCs w:val="24"/>
        </w:rPr>
        <w:t xml:space="preserve">), with the highest impact achieved by </w:t>
      </w:r>
      <w:proofErr w:type="spellStart"/>
      <w:r>
        <w:rPr>
          <w:sz w:val="24"/>
          <w:szCs w:val="24"/>
        </w:rPr>
        <w:t>LeBron</w:t>
      </w:r>
      <w:proofErr w:type="spellEnd"/>
      <w:r>
        <w:rPr>
          <w:sz w:val="24"/>
          <w:szCs w:val="24"/>
        </w:rPr>
        <w:t xml:space="preserve"> James</w:t>
      </w:r>
      <w:r w:rsidRPr="007A2630">
        <w:rPr>
          <w:sz w:val="24"/>
          <w:szCs w:val="24"/>
        </w:rPr>
        <w:t xml:space="preserve"> with a score of </w:t>
      </w:r>
      <w:r>
        <w:rPr>
          <w:sz w:val="24"/>
          <w:szCs w:val="24"/>
        </w:rPr>
        <w:t>92.4</w:t>
      </w:r>
      <w:r w:rsidRPr="007A2630">
        <w:rPr>
          <w:sz w:val="24"/>
          <w:szCs w:val="24"/>
        </w:rPr>
        <w:t>.</w:t>
      </w:r>
      <w:r>
        <w:rPr>
          <w:sz w:val="24"/>
          <w:szCs w:val="24"/>
        </w:rPr>
        <w:t xml:space="preserve"> A t-test was performed on the Klout impact scores with the result being a significance of 0.017 which is under 0.05 and is therefore a significant difference.</w:t>
      </w:r>
    </w:p>
    <w:p w:rsidR="00356BAE" w:rsidRPr="007A2630" w:rsidRDefault="00356BAE" w:rsidP="00356BAE">
      <w:pPr>
        <w:rPr>
          <w:color w:val="FF0000"/>
          <w:sz w:val="24"/>
          <w:szCs w:val="24"/>
        </w:rPr>
      </w:pPr>
      <w:r w:rsidRPr="000C39B2">
        <w:rPr>
          <w:sz w:val="24"/>
          <w:szCs w:val="24"/>
        </w:rPr>
        <w:t xml:space="preserve">The athletes in the sample employed their Twitter accounts not only to </w:t>
      </w:r>
      <w:proofErr w:type="spellStart"/>
      <w:r w:rsidRPr="000C39B2">
        <w:rPr>
          <w:sz w:val="24"/>
          <w:szCs w:val="24"/>
        </w:rPr>
        <w:t>befollowed</w:t>
      </w:r>
      <w:proofErr w:type="spellEnd"/>
      <w:r w:rsidRPr="000C39B2">
        <w:rPr>
          <w:sz w:val="24"/>
          <w:szCs w:val="24"/>
        </w:rPr>
        <w:t xml:space="preserve"> but also to follow other Twitter accounts. The mean number of Twitter</w:t>
      </w:r>
      <w:r>
        <w:rPr>
          <w:sz w:val="24"/>
          <w:szCs w:val="24"/>
        </w:rPr>
        <w:t xml:space="preserve"> accounts fo</w:t>
      </w:r>
      <w:r w:rsidRPr="000C39B2">
        <w:rPr>
          <w:sz w:val="24"/>
          <w:szCs w:val="24"/>
        </w:rPr>
        <w:t xml:space="preserve">llowed by female athletes was </w:t>
      </w:r>
      <w:r>
        <w:rPr>
          <w:sz w:val="24"/>
          <w:szCs w:val="24"/>
        </w:rPr>
        <w:t>227 (</w:t>
      </w:r>
      <w:r w:rsidRPr="000C39B2">
        <w:rPr>
          <w:sz w:val="24"/>
          <w:szCs w:val="24"/>
        </w:rPr>
        <w:t xml:space="preserve">SD = </w:t>
      </w:r>
      <w:r>
        <w:rPr>
          <w:sz w:val="24"/>
          <w:szCs w:val="24"/>
        </w:rPr>
        <w:t>115</w:t>
      </w:r>
      <w:r w:rsidRPr="000C39B2">
        <w:rPr>
          <w:sz w:val="24"/>
          <w:szCs w:val="24"/>
        </w:rPr>
        <w:t xml:space="preserve">), </w:t>
      </w:r>
      <w:r w:rsidRPr="00356BAE">
        <w:rPr>
          <w:color w:val="000000" w:themeColor="text1"/>
          <w:sz w:val="24"/>
          <w:szCs w:val="24"/>
        </w:rPr>
        <w:t>and they posted an average of 398 tweets per athlete (SD - 29.7) during the period under review.</w:t>
      </w:r>
    </w:p>
    <w:p w:rsidR="00356BAE" w:rsidDel="00EF08D4" w:rsidRDefault="00356BAE" w:rsidP="00356BAE">
      <w:pPr>
        <w:rPr>
          <w:del w:id="130" w:author="Mary Galvin" w:date="2018-03-16T17:42:00Z"/>
          <w:sz w:val="24"/>
          <w:szCs w:val="24"/>
        </w:rPr>
      </w:pPr>
      <w:r w:rsidRPr="000C39B2">
        <w:rPr>
          <w:sz w:val="24"/>
          <w:szCs w:val="24"/>
        </w:rPr>
        <w:t xml:space="preserve">By </w:t>
      </w:r>
      <w:proofErr w:type="spellStart"/>
      <w:r w:rsidRPr="000C39B2">
        <w:rPr>
          <w:sz w:val="24"/>
          <w:szCs w:val="24"/>
        </w:rPr>
        <w:t>contrast,male</w:t>
      </w:r>
      <w:proofErr w:type="spellEnd"/>
      <w:r w:rsidRPr="000C39B2">
        <w:rPr>
          <w:sz w:val="24"/>
          <w:szCs w:val="24"/>
        </w:rPr>
        <w:t xml:space="preserve"> ath</w:t>
      </w:r>
      <w:r>
        <w:rPr>
          <w:sz w:val="24"/>
          <w:szCs w:val="24"/>
        </w:rPr>
        <w:t>let</w:t>
      </w:r>
      <w:r w:rsidRPr="000C39B2">
        <w:rPr>
          <w:sz w:val="24"/>
          <w:szCs w:val="24"/>
        </w:rPr>
        <w:t>es followed a</w:t>
      </w:r>
      <w:r>
        <w:rPr>
          <w:sz w:val="24"/>
          <w:szCs w:val="24"/>
        </w:rPr>
        <w:t>n average</w:t>
      </w:r>
      <w:r w:rsidRPr="000C39B2">
        <w:rPr>
          <w:sz w:val="24"/>
          <w:szCs w:val="24"/>
        </w:rPr>
        <w:t xml:space="preserve"> of </w:t>
      </w:r>
      <w:r>
        <w:rPr>
          <w:sz w:val="24"/>
          <w:szCs w:val="24"/>
        </w:rPr>
        <w:t>469 accounts (</w:t>
      </w:r>
      <w:r w:rsidRPr="000C39B2">
        <w:rPr>
          <w:sz w:val="24"/>
          <w:szCs w:val="24"/>
        </w:rPr>
        <w:t xml:space="preserve">SD = </w:t>
      </w:r>
      <w:r>
        <w:rPr>
          <w:sz w:val="24"/>
          <w:szCs w:val="24"/>
        </w:rPr>
        <w:t>424</w:t>
      </w:r>
      <w:r w:rsidRPr="000C39B2">
        <w:rPr>
          <w:sz w:val="24"/>
          <w:szCs w:val="24"/>
        </w:rPr>
        <w:t>). An outlier was again</w:t>
      </w:r>
      <w:r>
        <w:rPr>
          <w:sz w:val="24"/>
          <w:szCs w:val="24"/>
        </w:rPr>
        <w:t xml:space="preserve"> detected </w:t>
      </w:r>
      <w:proofErr w:type="spellStart"/>
      <w:r>
        <w:rPr>
          <w:sz w:val="24"/>
          <w:szCs w:val="24"/>
        </w:rPr>
        <w:t>inKevin</w:t>
      </w:r>
      <w:proofErr w:type="spellEnd"/>
      <w:r>
        <w:rPr>
          <w:sz w:val="24"/>
          <w:szCs w:val="24"/>
        </w:rPr>
        <w:t xml:space="preserve"> Durant</w:t>
      </w:r>
      <w:r w:rsidRPr="000C39B2">
        <w:rPr>
          <w:sz w:val="24"/>
          <w:szCs w:val="24"/>
        </w:rPr>
        <w:t>, who followed 1,</w:t>
      </w:r>
      <w:r>
        <w:rPr>
          <w:sz w:val="24"/>
          <w:szCs w:val="24"/>
        </w:rPr>
        <w:t>453</w:t>
      </w:r>
      <w:r w:rsidRPr="000C39B2">
        <w:rPr>
          <w:sz w:val="24"/>
          <w:szCs w:val="24"/>
        </w:rPr>
        <w:t xml:space="preserve"> accounts. With this outlier </w:t>
      </w:r>
      <w:proofErr w:type="spellStart"/>
      <w:r w:rsidRPr="000C39B2">
        <w:rPr>
          <w:sz w:val="24"/>
          <w:szCs w:val="24"/>
        </w:rPr>
        <w:t>removed,the</w:t>
      </w:r>
      <w:proofErr w:type="spellEnd"/>
      <w:r w:rsidRPr="000C39B2">
        <w:rPr>
          <w:sz w:val="24"/>
          <w:szCs w:val="24"/>
        </w:rPr>
        <w:t xml:space="preserve"> mean became </w:t>
      </w:r>
      <w:r>
        <w:rPr>
          <w:sz w:val="24"/>
          <w:szCs w:val="24"/>
        </w:rPr>
        <w:t>359 followed accounts (</w:t>
      </w:r>
      <w:r w:rsidRPr="000C39B2">
        <w:rPr>
          <w:sz w:val="24"/>
          <w:szCs w:val="24"/>
        </w:rPr>
        <w:t xml:space="preserve">SD - </w:t>
      </w:r>
      <w:r>
        <w:rPr>
          <w:sz w:val="24"/>
          <w:szCs w:val="24"/>
        </w:rPr>
        <w:t>261</w:t>
      </w:r>
      <w:r w:rsidRPr="000C39B2">
        <w:rPr>
          <w:sz w:val="24"/>
          <w:szCs w:val="24"/>
        </w:rPr>
        <w:t xml:space="preserve">). </w:t>
      </w:r>
      <w:r w:rsidRPr="00356BAE">
        <w:rPr>
          <w:color w:val="000000" w:themeColor="text1"/>
          <w:sz w:val="24"/>
          <w:szCs w:val="24"/>
        </w:rPr>
        <w:t>Male athletes posted a mean of 394 tweets per athlete (SD = 40.5) during the time of study.</w:t>
      </w:r>
    </w:p>
    <w:p w:rsidR="003C4D56" w:rsidDel="00EF08D4" w:rsidRDefault="003C4D56" w:rsidP="003E11D4">
      <w:pPr>
        <w:rPr>
          <w:del w:id="131" w:author="Mary Galvin" w:date="2018-03-16T17:42:00Z"/>
          <w:sz w:val="24"/>
          <w:szCs w:val="24"/>
        </w:rPr>
      </w:pPr>
    </w:p>
    <w:p w:rsidR="00B17CAA" w:rsidRDefault="00B17CAA" w:rsidP="003E11D4">
      <w:pPr>
        <w:rPr>
          <w:sz w:val="24"/>
          <w:szCs w:val="24"/>
        </w:rPr>
      </w:pPr>
    </w:p>
    <w:p w:rsidR="00B17CAA" w:rsidRDefault="00B17CAA" w:rsidP="003E11D4">
      <w:pPr>
        <w:rPr>
          <w:sz w:val="24"/>
          <w:szCs w:val="24"/>
        </w:rPr>
      </w:pPr>
    </w:p>
    <w:p w:rsidR="003E11D4" w:rsidRDefault="003E11D4" w:rsidP="009B2ED6">
      <w:pPr>
        <w:pStyle w:val="Heading2"/>
      </w:pPr>
      <w:bookmarkStart w:id="132" w:name="_Toc507606110"/>
      <w:r w:rsidRPr="00280804">
        <w:lastRenderedPageBreak/>
        <w:t>Athlete Self-Presentation</w:t>
      </w:r>
      <w:bookmarkEnd w:id="132"/>
    </w:p>
    <w:p w:rsidR="003E11D4" w:rsidRPr="00E33814" w:rsidRDefault="003E11D4" w:rsidP="009B2ED6">
      <w:pPr>
        <w:pStyle w:val="Heading3"/>
      </w:pPr>
      <w:bookmarkStart w:id="133" w:name="_Toc507606111"/>
      <w:r w:rsidRPr="009B2ED6">
        <w:rPr>
          <w:szCs w:val="32"/>
        </w:rPr>
        <w:t>Clusters</w:t>
      </w:r>
      <w:r w:rsidR="00DF7137">
        <w:t>.</w:t>
      </w:r>
      <w:bookmarkEnd w:id="133"/>
    </w:p>
    <w:p w:rsidR="003E11D4" w:rsidRPr="0028756B" w:rsidRDefault="00084C53" w:rsidP="003E11D4">
      <w:pPr>
        <w:rPr>
          <w:sz w:val="24"/>
          <w:szCs w:val="24"/>
        </w:rPr>
      </w:pPr>
      <w:r>
        <w:rPr>
          <w:sz w:val="24"/>
          <w:szCs w:val="24"/>
        </w:rPr>
        <w:t>When the cluster analysis was performed the</w:t>
      </w:r>
      <w:r w:rsidR="003E11D4">
        <w:rPr>
          <w:sz w:val="24"/>
          <w:szCs w:val="24"/>
        </w:rPr>
        <w:t xml:space="preserve"> clusters for female athletes </w:t>
      </w:r>
      <w:r>
        <w:rPr>
          <w:sz w:val="24"/>
          <w:szCs w:val="24"/>
        </w:rPr>
        <w:t xml:space="preserve">returned </w:t>
      </w:r>
      <w:r w:rsidR="003E11D4">
        <w:rPr>
          <w:sz w:val="24"/>
          <w:szCs w:val="24"/>
        </w:rPr>
        <w:t>were:</w:t>
      </w:r>
    </w:p>
    <w:tbl>
      <w:tblPr>
        <w:tblStyle w:val="TableGrid"/>
        <w:tblW w:w="0" w:type="auto"/>
        <w:tblLook w:val="04A0"/>
      </w:tblPr>
      <w:tblGrid>
        <w:gridCol w:w="4621"/>
        <w:gridCol w:w="4621"/>
      </w:tblGrid>
      <w:tr w:rsidR="003E11D4" w:rsidTr="001B0939">
        <w:tc>
          <w:tcPr>
            <w:tcW w:w="4621" w:type="dxa"/>
          </w:tcPr>
          <w:p w:rsidR="00EF08D4" w:rsidRDefault="00EF08D4" w:rsidP="001B0939">
            <w:pPr>
              <w:rPr>
                <w:ins w:id="134" w:author="Mary Galvin" w:date="2018-03-16T17:43:00Z"/>
                <w:sz w:val="24"/>
                <w:szCs w:val="24"/>
              </w:rPr>
            </w:pPr>
            <w:ins w:id="135" w:author="Mary Galvin" w:date="2018-03-16T17:43:00Z">
              <w:r>
                <w:rPr>
                  <w:sz w:val="24"/>
                  <w:szCs w:val="24"/>
                </w:rPr>
                <w:t>Title</w:t>
              </w:r>
            </w:ins>
          </w:p>
          <w:p w:rsidR="003E11D4" w:rsidRPr="009B3426" w:rsidRDefault="003E11D4" w:rsidP="001B0939">
            <w:pPr>
              <w:rPr>
                <w:sz w:val="24"/>
                <w:szCs w:val="24"/>
              </w:rPr>
            </w:pPr>
            <w:r w:rsidRPr="009B3426">
              <w:rPr>
                <w:sz w:val="24"/>
                <w:szCs w:val="24"/>
              </w:rPr>
              <w:t xml:space="preserve">Cluster 1: </w:t>
            </w:r>
            <w:commentRangeStart w:id="136"/>
            <w:r w:rsidRPr="009B3426">
              <w:rPr>
                <w:sz w:val="24"/>
                <w:szCs w:val="24"/>
              </w:rPr>
              <w:t xml:space="preserve">feeling happy </w:t>
            </w:r>
            <w:commentRangeEnd w:id="136"/>
            <w:r w:rsidR="00EF08D4">
              <w:rPr>
                <w:rStyle w:val="CommentReference"/>
              </w:rPr>
              <w:commentReference w:id="136"/>
            </w:r>
          </w:p>
          <w:p w:rsidR="003E11D4" w:rsidRDefault="003E11D4" w:rsidP="001B0939">
            <w:pPr>
              <w:rPr>
                <w:sz w:val="24"/>
                <w:szCs w:val="24"/>
              </w:rPr>
            </w:pPr>
          </w:p>
        </w:tc>
        <w:tc>
          <w:tcPr>
            <w:tcW w:w="4621" w:type="dxa"/>
          </w:tcPr>
          <w:p w:rsidR="00EF08D4" w:rsidRDefault="00EF08D4" w:rsidP="001B0939">
            <w:pPr>
              <w:rPr>
                <w:ins w:id="137" w:author="Mary Galvin" w:date="2018-03-16T17:43:00Z"/>
                <w:sz w:val="24"/>
                <w:szCs w:val="24"/>
              </w:rPr>
            </w:pPr>
            <w:ins w:id="138" w:author="Mary Galvin" w:date="2018-03-16T17:43:00Z">
              <w:r>
                <w:rPr>
                  <w:sz w:val="24"/>
                  <w:szCs w:val="24"/>
                </w:rPr>
                <w:t>Title</w:t>
              </w:r>
            </w:ins>
          </w:p>
          <w:p w:rsidR="003E11D4" w:rsidRDefault="003E11D4" w:rsidP="001B0939">
            <w:pPr>
              <w:rPr>
                <w:sz w:val="24"/>
                <w:szCs w:val="24"/>
              </w:rPr>
            </w:pPr>
            <w:r w:rsidRPr="009B3426">
              <w:rPr>
                <w:sz w:val="24"/>
                <w:szCs w:val="24"/>
              </w:rPr>
              <w:t>Love</w:t>
            </w:r>
            <w:r>
              <w:rPr>
                <w:sz w:val="24"/>
                <w:szCs w:val="24"/>
              </w:rPr>
              <w:t xml:space="preserve">, </w:t>
            </w:r>
            <w:r w:rsidRPr="009B3426">
              <w:rPr>
                <w:sz w:val="24"/>
                <w:szCs w:val="24"/>
              </w:rPr>
              <w:t>thank</w:t>
            </w:r>
            <w:r>
              <w:rPr>
                <w:sz w:val="24"/>
                <w:szCs w:val="24"/>
              </w:rPr>
              <w:t xml:space="preserve">, </w:t>
            </w:r>
            <w:r w:rsidRPr="009B3426">
              <w:rPr>
                <w:sz w:val="24"/>
                <w:szCs w:val="24"/>
              </w:rPr>
              <w:t>happy</w:t>
            </w:r>
            <w:r>
              <w:rPr>
                <w:sz w:val="24"/>
                <w:szCs w:val="24"/>
              </w:rPr>
              <w:t xml:space="preserve">, </w:t>
            </w:r>
            <w:r w:rsidRPr="009B3426">
              <w:rPr>
                <w:sz w:val="24"/>
                <w:szCs w:val="24"/>
              </w:rPr>
              <w:t>great</w:t>
            </w:r>
            <w:r>
              <w:rPr>
                <w:sz w:val="24"/>
                <w:szCs w:val="24"/>
              </w:rPr>
              <w:t xml:space="preserve">, </w:t>
            </w:r>
            <w:r w:rsidRPr="009B3426">
              <w:rPr>
                <w:sz w:val="24"/>
                <w:szCs w:val="24"/>
              </w:rPr>
              <w:t>good</w:t>
            </w:r>
            <w:r>
              <w:rPr>
                <w:sz w:val="24"/>
                <w:szCs w:val="24"/>
              </w:rPr>
              <w:t xml:space="preserve">, </w:t>
            </w:r>
            <w:r w:rsidRPr="009B3426">
              <w:rPr>
                <w:sz w:val="24"/>
                <w:szCs w:val="24"/>
              </w:rPr>
              <w:t>today</w:t>
            </w:r>
          </w:p>
        </w:tc>
      </w:tr>
      <w:tr w:rsidR="003E11D4" w:rsidTr="001B0939">
        <w:tc>
          <w:tcPr>
            <w:tcW w:w="4621" w:type="dxa"/>
          </w:tcPr>
          <w:p w:rsidR="003E11D4" w:rsidRDefault="003E11D4" w:rsidP="001B0939">
            <w:pPr>
              <w:rPr>
                <w:sz w:val="24"/>
                <w:szCs w:val="24"/>
              </w:rPr>
            </w:pPr>
            <w:r>
              <w:rPr>
                <w:sz w:val="24"/>
                <w:szCs w:val="24"/>
              </w:rPr>
              <w:t>Cluster 2: Interview / photo-shoot</w:t>
            </w:r>
          </w:p>
        </w:tc>
        <w:tc>
          <w:tcPr>
            <w:tcW w:w="4621" w:type="dxa"/>
          </w:tcPr>
          <w:p w:rsidR="003E11D4" w:rsidRPr="009B3426" w:rsidRDefault="003E11D4" w:rsidP="001B0939">
            <w:pPr>
              <w:rPr>
                <w:sz w:val="24"/>
                <w:szCs w:val="24"/>
              </w:rPr>
            </w:pPr>
            <w:r w:rsidRPr="009B3426">
              <w:rPr>
                <w:sz w:val="24"/>
                <w:szCs w:val="24"/>
              </w:rPr>
              <w:t>Cover</w:t>
            </w:r>
            <w:r>
              <w:rPr>
                <w:sz w:val="24"/>
                <w:szCs w:val="24"/>
              </w:rPr>
              <w:t xml:space="preserve">, </w:t>
            </w:r>
            <w:r w:rsidRPr="009B3426">
              <w:rPr>
                <w:sz w:val="24"/>
                <w:szCs w:val="24"/>
              </w:rPr>
              <w:t>month</w:t>
            </w:r>
            <w:r>
              <w:rPr>
                <w:sz w:val="24"/>
                <w:szCs w:val="24"/>
              </w:rPr>
              <w:t xml:space="preserve">, </w:t>
            </w:r>
            <w:r w:rsidRPr="009B3426">
              <w:rPr>
                <w:sz w:val="24"/>
                <w:szCs w:val="24"/>
              </w:rPr>
              <w:t>excited</w:t>
            </w:r>
            <w:r>
              <w:rPr>
                <w:sz w:val="24"/>
                <w:szCs w:val="24"/>
              </w:rPr>
              <w:t xml:space="preserve">, </w:t>
            </w:r>
            <w:proofErr w:type="spellStart"/>
            <w:r w:rsidRPr="009B3426">
              <w:rPr>
                <w:sz w:val="24"/>
                <w:szCs w:val="24"/>
              </w:rPr>
              <w:t>pics</w:t>
            </w:r>
            <w:proofErr w:type="spellEnd"/>
            <w:r>
              <w:rPr>
                <w:sz w:val="24"/>
                <w:szCs w:val="24"/>
              </w:rPr>
              <w:t>, s</w:t>
            </w:r>
            <w:r w:rsidRPr="009B3426">
              <w:rPr>
                <w:sz w:val="24"/>
                <w:szCs w:val="24"/>
              </w:rPr>
              <w:t>tory</w:t>
            </w:r>
            <w:r>
              <w:rPr>
                <w:sz w:val="24"/>
                <w:szCs w:val="24"/>
              </w:rPr>
              <w:t xml:space="preserve">, </w:t>
            </w:r>
            <w:r w:rsidRPr="009B3426">
              <w:rPr>
                <w:sz w:val="24"/>
                <w:szCs w:val="24"/>
              </w:rPr>
              <w:t>interview</w:t>
            </w:r>
          </w:p>
          <w:p w:rsidR="003E11D4" w:rsidRDefault="003E11D4" w:rsidP="001B0939">
            <w:pPr>
              <w:rPr>
                <w:sz w:val="24"/>
                <w:szCs w:val="24"/>
              </w:rPr>
            </w:pPr>
          </w:p>
        </w:tc>
      </w:tr>
      <w:tr w:rsidR="003E11D4" w:rsidTr="001B0939">
        <w:tc>
          <w:tcPr>
            <w:tcW w:w="4621" w:type="dxa"/>
          </w:tcPr>
          <w:p w:rsidR="003E11D4" w:rsidRDefault="003E11D4" w:rsidP="009862B4">
            <w:pPr>
              <w:rPr>
                <w:sz w:val="24"/>
                <w:szCs w:val="24"/>
              </w:rPr>
            </w:pPr>
            <w:r>
              <w:rPr>
                <w:sz w:val="24"/>
                <w:szCs w:val="24"/>
              </w:rPr>
              <w:t xml:space="preserve">Cluster 3: </w:t>
            </w:r>
            <w:r w:rsidR="009862B4">
              <w:rPr>
                <w:sz w:val="24"/>
                <w:szCs w:val="24"/>
              </w:rPr>
              <w:t>Friends</w:t>
            </w:r>
          </w:p>
        </w:tc>
        <w:tc>
          <w:tcPr>
            <w:tcW w:w="4621" w:type="dxa"/>
          </w:tcPr>
          <w:p w:rsidR="003E11D4" w:rsidRPr="009B3426" w:rsidRDefault="009862B4" w:rsidP="001B0939">
            <w:pPr>
              <w:rPr>
                <w:sz w:val="24"/>
                <w:szCs w:val="24"/>
              </w:rPr>
            </w:pPr>
            <w:r>
              <w:rPr>
                <w:sz w:val="24"/>
                <w:szCs w:val="24"/>
              </w:rPr>
              <w:t>Best</w:t>
            </w:r>
            <w:r w:rsidR="003E11D4">
              <w:rPr>
                <w:sz w:val="24"/>
                <w:szCs w:val="24"/>
              </w:rPr>
              <w:t xml:space="preserve">, </w:t>
            </w:r>
            <w:r>
              <w:rPr>
                <w:sz w:val="24"/>
                <w:szCs w:val="24"/>
              </w:rPr>
              <w:t>proud</w:t>
            </w:r>
            <w:r w:rsidR="003E11D4">
              <w:rPr>
                <w:sz w:val="24"/>
                <w:szCs w:val="24"/>
              </w:rPr>
              <w:t xml:space="preserve">, </w:t>
            </w:r>
            <w:r>
              <w:rPr>
                <w:sz w:val="24"/>
                <w:szCs w:val="24"/>
              </w:rPr>
              <w:t>time</w:t>
            </w:r>
            <w:r w:rsidR="003E11D4">
              <w:rPr>
                <w:sz w:val="24"/>
                <w:szCs w:val="24"/>
              </w:rPr>
              <w:t xml:space="preserve">, </w:t>
            </w:r>
            <w:r>
              <w:rPr>
                <w:sz w:val="24"/>
                <w:szCs w:val="24"/>
              </w:rPr>
              <w:t>happy</w:t>
            </w:r>
            <w:r w:rsidR="003E11D4">
              <w:rPr>
                <w:sz w:val="24"/>
                <w:szCs w:val="24"/>
              </w:rPr>
              <w:t xml:space="preserve">, </w:t>
            </w:r>
            <w:r>
              <w:rPr>
                <w:sz w:val="24"/>
                <w:szCs w:val="24"/>
              </w:rPr>
              <w:t>beautiful</w:t>
            </w:r>
            <w:r w:rsidR="003E11D4">
              <w:rPr>
                <w:sz w:val="24"/>
                <w:szCs w:val="24"/>
              </w:rPr>
              <w:t xml:space="preserve">, </w:t>
            </w:r>
            <w:r w:rsidR="003E11D4" w:rsidRPr="009B3426">
              <w:rPr>
                <w:sz w:val="24"/>
                <w:szCs w:val="24"/>
              </w:rPr>
              <w:t>friends</w:t>
            </w:r>
          </w:p>
          <w:p w:rsidR="003E11D4" w:rsidRDefault="003E11D4" w:rsidP="001B0939">
            <w:pPr>
              <w:rPr>
                <w:sz w:val="24"/>
                <w:szCs w:val="24"/>
              </w:rPr>
            </w:pPr>
          </w:p>
        </w:tc>
      </w:tr>
      <w:tr w:rsidR="003E11D4" w:rsidTr="001B0939">
        <w:tc>
          <w:tcPr>
            <w:tcW w:w="4621" w:type="dxa"/>
          </w:tcPr>
          <w:p w:rsidR="003E11D4" w:rsidRDefault="003E11D4" w:rsidP="001B0939">
            <w:pPr>
              <w:rPr>
                <w:sz w:val="24"/>
                <w:szCs w:val="24"/>
              </w:rPr>
            </w:pPr>
            <w:r>
              <w:rPr>
                <w:sz w:val="24"/>
                <w:szCs w:val="24"/>
              </w:rPr>
              <w:t>Cluster4: Celebration</w:t>
            </w:r>
          </w:p>
        </w:tc>
        <w:tc>
          <w:tcPr>
            <w:tcW w:w="4621" w:type="dxa"/>
          </w:tcPr>
          <w:p w:rsidR="003E11D4" w:rsidRPr="009B3426" w:rsidRDefault="003E11D4" w:rsidP="001B0939">
            <w:pPr>
              <w:rPr>
                <w:sz w:val="24"/>
                <w:szCs w:val="24"/>
              </w:rPr>
            </w:pPr>
            <w:r w:rsidRPr="009B3426">
              <w:rPr>
                <w:sz w:val="24"/>
                <w:szCs w:val="24"/>
              </w:rPr>
              <w:t>Baby</w:t>
            </w:r>
            <w:r>
              <w:rPr>
                <w:sz w:val="24"/>
                <w:szCs w:val="24"/>
              </w:rPr>
              <w:t xml:space="preserve">, </w:t>
            </w:r>
            <w:proofErr w:type="spellStart"/>
            <w:r w:rsidRPr="009B3426">
              <w:rPr>
                <w:sz w:val="24"/>
                <w:szCs w:val="24"/>
              </w:rPr>
              <w:t>santa</w:t>
            </w:r>
            <w:proofErr w:type="spellEnd"/>
            <w:r>
              <w:rPr>
                <w:sz w:val="24"/>
                <w:szCs w:val="24"/>
              </w:rPr>
              <w:t xml:space="preserve">, </w:t>
            </w:r>
            <w:r w:rsidRPr="009B3426">
              <w:rPr>
                <w:sz w:val="24"/>
                <w:szCs w:val="24"/>
              </w:rPr>
              <w:t>dearest</w:t>
            </w:r>
            <w:r>
              <w:rPr>
                <w:sz w:val="24"/>
                <w:szCs w:val="24"/>
              </w:rPr>
              <w:t>, h</w:t>
            </w:r>
            <w:r w:rsidRPr="009B3426">
              <w:rPr>
                <w:sz w:val="24"/>
                <w:szCs w:val="24"/>
              </w:rPr>
              <w:t>appy</w:t>
            </w:r>
            <w:r>
              <w:rPr>
                <w:sz w:val="24"/>
                <w:szCs w:val="24"/>
              </w:rPr>
              <w:t xml:space="preserve">, </w:t>
            </w:r>
            <w:r w:rsidRPr="009B3426">
              <w:rPr>
                <w:sz w:val="24"/>
                <w:szCs w:val="24"/>
              </w:rPr>
              <w:t>love</w:t>
            </w:r>
            <w:r>
              <w:rPr>
                <w:sz w:val="24"/>
                <w:szCs w:val="24"/>
              </w:rPr>
              <w:t xml:space="preserve">, </w:t>
            </w:r>
            <w:r w:rsidRPr="009B3426">
              <w:rPr>
                <w:sz w:val="24"/>
                <w:szCs w:val="24"/>
              </w:rPr>
              <w:t>hugs</w:t>
            </w:r>
          </w:p>
          <w:p w:rsidR="003E11D4" w:rsidRDefault="003E11D4" w:rsidP="001B0939">
            <w:pPr>
              <w:rPr>
                <w:sz w:val="24"/>
                <w:szCs w:val="24"/>
              </w:rPr>
            </w:pPr>
          </w:p>
        </w:tc>
      </w:tr>
      <w:tr w:rsidR="003E11D4" w:rsidTr="001B0939">
        <w:tc>
          <w:tcPr>
            <w:tcW w:w="4621" w:type="dxa"/>
          </w:tcPr>
          <w:p w:rsidR="003E11D4" w:rsidRDefault="003E11D4" w:rsidP="001B0939">
            <w:pPr>
              <w:rPr>
                <w:sz w:val="24"/>
                <w:szCs w:val="24"/>
              </w:rPr>
            </w:pPr>
            <w:r>
              <w:rPr>
                <w:sz w:val="24"/>
                <w:szCs w:val="24"/>
              </w:rPr>
              <w:t>Cluster 5: Game day</w:t>
            </w:r>
          </w:p>
        </w:tc>
        <w:tc>
          <w:tcPr>
            <w:tcW w:w="4621" w:type="dxa"/>
          </w:tcPr>
          <w:p w:rsidR="003E11D4" w:rsidRPr="009B3426" w:rsidRDefault="003E11D4" w:rsidP="001B0939">
            <w:pPr>
              <w:rPr>
                <w:sz w:val="24"/>
                <w:szCs w:val="24"/>
              </w:rPr>
            </w:pPr>
            <w:r w:rsidRPr="009B3426">
              <w:rPr>
                <w:sz w:val="24"/>
                <w:szCs w:val="24"/>
              </w:rPr>
              <w:t>Wait</w:t>
            </w:r>
            <w:r>
              <w:rPr>
                <w:sz w:val="24"/>
                <w:szCs w:val="24"/>
              </w:rPr>
              <w:t xml:space="preserve">, </w:t>
            </w:r>
            <w:r w:rsidRPr="009B3426">
              <w:rPr>
                <w:sz w:val="24"/>
                <w:szCs w:val="24"/>
              </w:rPr>
              <w:t>play</w:t>
            </w:r>
            <w:r>
              <w:rPr>
                <w:sz w:val="24"/>
                <w:szCs w:val="24"/>
              </w:rPr>
              <w:t xml:space="preserve">,  </w:t>
            </w:r>
            <w:r w:rsidRPr="009B3426">
              <w:rPr>
                <w:sz w:val="24"/>
                <w:szCs w:val="24"/>
              </w:rPr>
              <w:t>league</w:t>
            </w:r>
            <w:r>
              <w:rPr>
                <w:sz w:val="24"/>
                <w:szCs w:val="24"/>
              </w:rPr>
              <w:t xml:space="preserve">, </w:t>
            </w:r>
            <w:r w:rsidRPr="009B3426">
              <w:rPr>
                <w:sz w:val="24"/>
                <w:szCs w:val="24"/>
              </w:rPr>
              <w:t>love</w:t>
            </w:r>
            <w:r>
              <w:rPr>
                <w:sz w:val="24"/>
                <w:szCs w:val="24"/>
              </w:rPr>
              <w:t xml:space="preserve">, </w:t>
            </w:r>
            <w:r w:rsidRPr="009B3426">
              <w:rPr>
                <w:sz w:val="24"/>
                <w:szCs w:val="24"/>
              </w:rPr>
              <w:t>tonight</w:t>
            </w:r>
            <w:r>
              <w:rPr>
                <w:sz w:val="24"/>
                <w:szCs w:val="24"/>
              </w:rPr>
              <w:t>, f</w:t>
            </w:r>
            <w:r w:rsidRPr="009B3426">
              <w:rPr>
                <w:sz w:val="24"/>
                <w:szCs w:val="24"/>
              </w:rPr>
              <w:t>avourite</w:t>
            </w:r>
          </w:p>
          <w:p w:rsidR="003E11D4" w:rsidRDefault="003E11D4" w:rsidP="001B0939">
            <w:pPr>
              <w:rPr>
                <w:sz w:val="24"/>
                <w:szCs w:val="24"/>
              </w:rPr>
            </w:pPr>
          </w:p>
        </w:tc>
      </w:tr>
    </w:tbl>
    <w:p w:rsidR="003E11D4" w:rsidRDefault="00EF08D4" w:rsidP="003E11D4">
      <w:pPr>
        <w:rPr>
          <w:sz w:val="24"/>
          <w:szCs w:val="24"/>
        </w:rPr>
      </w:pPr>
      <w:ins w:id="139" w:author="Mary Galvin" w:date="2018-03-16T17:43:00Z">
        <w:r>
          <w:rPr>
            <w:sz w:val="24"/>
            <w:szCs w:val="24"/>
          </w:rPr>
          <w:t>Caption</w:t>
        </w:r>
      </w:ins>
    </w:p>
    <w:p w:rsidR="003E11D4" w:rsidRDefault="003E11D4" w:rsidP="003E11D4">
      <w:pPr>
        <w:rPr>
          <w:sz w:val="24"/>
          <w:szCs w:val="24"/>
        </w:rPr>
      </w:pPr>
      <w:r>
        <w:rPr>
          <w:sz w:val="24"/>
          <w:szCs w:val="24"/>
        </w:rPr>
        <w:t xml:space="preserve">Cluster 1, 'feeling happy', captured </w:t>
      </w:r>
      <w:r w:rsidR="00E8640D">
        <w:rPr>
          <w:sz w:val="24"/>
          <w:szCs w:val="24"/>
        </w:rPr>
        <w:t xml:space="preserve">general 'good morning' </w:t>
      </w:r>
      <w:r>
        <w:rPr>
          <w:sz w:val="24"/>
          <w:szCs w:val="24"/>
        </w:rPr>
        <w:t>comments</w:t>
      </w:r>
      <w:r w:rsidR="00E8640D">
        <w:rPr>
          <w:sz w:val="24"/>
          <w:szCs w:val="24"/>
        </w:rPr>
        <w:t xml:space="preserve"> and upbeat tweets </w:t>
      </w:r>
      <w:r>
        <w:rPr>
          <w:sz w:val="24"/>
          <w:szCs w:val="24"/>
        </w:rPr>
        <w:t xml:space="preserve">like Ana </w:t>
      </w:r>
      <w:proofErr w:type="spellStart"/>
      <w:r>
        <w:rPr>
          <w:sz w:val="24"/>
          <w:szCs w:val="24"/>
        </w:rPr>
        <w:t>Ivanovic's</w:t>
      </w:r>
      <w:proofErr w:type="spellEnd"/>
      <w:r>
        <w:rPr>
          <w:sz w:val="24"/>
          <w:szCs w:val="24"/>
        </w:rPr>
        <w:t>, '</w:t>
      </w:r>
      <w:r w:rsidRPr="001B76BB">
        <w:rPr>
          <w:sz w:val="24"/>
          <w:szCs w:val="24"/>
        </w:rPr>
        <w:t>Love walking up here every day so beautiful</w:t>
      </w:r>
      <w:r>
        <w:rPr>
          <w:sz w:val="24"/>
          <w:szCs w:val="24"/>
        </w:rPr>
        <w:t xml:space="preserve">', as well as </w:t>
      </w:r>
      <w:proofErr w:type="spellStart"/>
      <w:r>
        <w:rPr>
          <w:sz w:val="24"/>
          <w:szCs w:val="24"/>
        </w:rPr>
        <w:t>Sania</w:t>
      </w:r>
      <w:proofErr w:type="spellEnd"/>
      <w:r>
        <w:rPr>
          <w:sz w:val="24"/>
          <w:szCs w:val="24"/>
        </w:rPr>
        <w:t xml:space="preserve"> </w:t>
      </w:r>
      <w:proofErr w:type="spellStart"/>
      <w:r>
        <w:rPr>
          <w:sz w:val="24"/>
          <w:szCs w:val="24"/>
        </w:rPr>
        <w:t>Mirza's</w:t>
      </w:r>
      <w:proofErr w:type="spellEnd"/>
      <w:r>
        <w:rPr>
          <w:sz w:val="24"/>
          <w:szCs w:val="24"/>
        </w:rPr>
        <w:t xml:space="preserve"> tweet,  '</w:t>
      </w:r>
      <w:r w:rsidRPr="00BD1239">
        <w:rPr>
          <w:sz w:val="24"/>
          <w:szCs w:val="24"/>
        </w:rPr>
        <w:t xml:space="preserve">Me and all my friends having a great time </w:t>
      </w:r>
      <w:r>
        <w:rPr>
          <w:sz w:val="24"/>
          <w:szCs w:val="24"/>
        </w:rPr>
        <w:t xml:space="preserve">', Alex Morgan was delighted to be back living in </w:t>
      </w:r>
      <w:proofErr w:type="spellStart"/>
      <w:r>
        <w:rPr>
          <w:sz w:val="24"/>
          <w:szCs w:val="24"/>
        </w:rPr>
        <w:t>Orlando</w:t>
      </w:r>
      <w:proofErr w:type="spellEnd"/>
      <w:r>
        <w:rPr>
          <w:sz w:val="24"/>
          <w:szCs w:val="24"/>
        </w:rPr>
        <w:t xml:space="preserve"> and </w:t>
      </w:r>
      <w:proofErr w:type="spellStart"/>
      <w:r>
        <w:rPr>
          <w:sz w:val="24"/>
          <w:szCs w:val="24"/>
        </w:rPr>
        <w:t>tweeted'</w:t>
      </w:r>
      <w:r w:rsidRPr="00C60FD5">
        <w:rPr>
          <w:sz w:val="24"/>
          <w:szCs w:val="24"/>
        </w:rPr>
        <w:t>I'm</w:t>
      </w:r>
      <w:proofErr w:type="spellEnd"/>
      <w:r w:rsidRPr="00C60FD5">
        <w:rPr>
          <w:sz w:val="24"/>
          <w:szCs w:val="24"/>
        </w:rPr>
        <w:t xml:space="preserve"> so in love with </w:t>
      </w:r>
      <w:proofErr w:type="spellStart"/>
      <w:r w:rsidRPr="00C60FD5">
        <w:rPr>
          <w:sz w:val="24"/>
          <w:szCs w:val="24"/>
        </w:rPr>
        <w:t>Orlando</w:t>
      </w:r>
      <w:proofErr w:type="spellEnd"/>
      <w:r w:rsidRPr="00C60FD5">
        <w:rPr>
          <w:sz w:val="24"/>
          <w:szCs w:val="24"/>
        </w:rPr>
        <w:t xml:space="preserve"> and so happy to be back living here. Today, and every day, we are #</w:t>
      </w:r>
      <w:proofErr w:type="spellStart"/>
      <w:r w:rsidRPr="00C60FD5">
        <w:rPr>
          <w:sz w:val="24"/>
          <w:szCs w:val="24"/>
        </w:rPr>
        <w:t>OrlandoUnited</w:t>
      </w:r>
      <w:proofErr w:type="spellEnd"/>
      <w:r>
        <w:rPr>
          <w:sz w:val="24"/>
          <w:szCs w:val="24"/>
        </w:rPr>
        <w:t>'.</w:t>
      </w:r>
    </w:p>
    <w:p w:rsidR="003E11D4" w:rsidRDefault="003E11D4" w:rsidP="003E11D4">
      <w:pPr>
        <w:rPr>
          <w:sz w:val="24"/>
          <w:szCs w:val="24"/>
        </w:rPr>
      </w:pPr>
      <w:r>
        <w:rPr>
          <w:sz w:val="24"/>
          <w:szCs w:val="24"/>
        </w:rPr>
        <w:t>Cluster 2, found words that related to photo shoots and interviews.</w:t>
      </w:r>
      <w:r w:rsidR="00E8640D">
        <w:rPr>
          <w:sz w:val="24"/>
          <w:szCs w:val="24"/>
        </w:rPr>
        <w:t xml:space="preserve"> This provided athletes the opportunity to extend the coverage that they got from their mainstream media engagements into the social media world and is something that is used a lot by athletes.  </w:t>
      </w:r>
      <w:r>
        <w:rPr>
          <w:sz w:val="24"/>
          <w:szCs w:val="24"/>
        </w:rPr>
        <w:t xml:space="preserve"> This cluster came from tweets like this form Maria </w:t>
      </w:r>
      <w:proofErr w:type="spellStart"/>
      <w:r>
        <w:rPr>
          <w:sz w:val="24"/>
          <w:szCs w:val="24"/>
        </w:rPr>
        <w:t>Sharapova</w:t>
      </w:r>
      <w:proofErr w:type="spellEnd"/>
      <w:r>
        <w:rPr>
          <w:sz w:val="24"/>
          <w:szCs w:val="24"/>
        </w:rPr>
        <w:t>, '</w:t>
      </w:r>
      <w:proofErr w:type="spellStart"/>
      <w:r w:rsidRPr="00D622F1">
        <w:rPr>
          <w:sz w:val="24"/>
          <w:szCs w:val="24"/>
        </w:rPr>
        <w:t>Grazia</w:t>
      </w:r>
      <w:proofErr w:type="spellEnd"/>
      <w:r w:rsidRPr="00D622F1">
        <w:rPr>
          <w:sz w:val="24"/>
          <w:szCs w:val="24"/>
        </w:rPr>
        <w:t xml:space="preserve"> Russia cover and interview with @Porsche</w:t>
      </w:r>
      <w:r>
        <w:rPr>
          <w:sz w:val="24"/>
          <w:szCs w:val="24"/>
        </w:rPr>
        <w:t xml:space="preserve">'. Another tweet from Ana </w:t>
      </w:r>
      <w:proofErr w:type="spellStart"/>
      <w:r>
        <w:rPr>
          <w:sz w:val="24"/>
          <w:szCs w:val="24"/>
        </w:rPr>
        <w:t>Ivanovic</w:t>
      </w:r>
      <w:proofErr w:type="spellEnd"/>
      <w:r>
        <w:rPr>
          <w:sz w:val="24"/>
          <w:szCs w:val="24"/>
        </w:rPr>
        <w:t xml:space="preserve"> said, '</w:t>
      </w:r>
      <w:r w:rsidRPr="00BE5A89">
        <w:rPr>
          <w:sz w:val="24"/>
          <w:szCs w:val="24"/>
        </w:rPr>
        <w:t>Thank you  for the cover story</w:t>
      </w:r>
      <w:r>
        <w:rPr>
          <w:sz w:val="24"/>
          <w:szCs w:val="24"/>
        </w:rPr>
        <w:t>.</w:t>
      </w:r>
      <w:r w:rsidRPr="00BE5A89">
        <w:rPr>
          <w:sz w:val="24"/>
          <w:szCs w:val="24"/>
        </w:rPr>
        <w:t xml:space="preserve"> It was great talking to you guys</w:t>
      </w:r>
      <w:r>
        <w:rPr>
          <w:sz w:val="24"/>
          <w:szCs w:val="24"/>
        </w:rPr>
        <w:t xml:space="preserve">' and Caroline </w:t>
      </w:r>
      <w:proofErr w:type="spellStart"/>
      <w:r>
        <w:rPr>
          <w:sz w:val="24"/>
          <w:szCs w:val="24"/>
        </w:rPr>
        <w:t>Wozniacki</w:t>
      </w:r>
      <w:proofErr w:type="spellEnd"/>
      <w:r>
        <w:rPr>
          <w:sz w:val="24"/>
          <w:szCs w:val="24"/>
        </w:rPr>
        <w:t xml:space="preserve"> was sharing her inclusion in Sports Illustrated photo shoot with the tweet, '</w:t>
      </w:r>
      <w:r w:rsidRPr="00D622F1">
        <w:rPr>
          <w:sz w:val="24"/>
          <w:szCs w:val="24"/>
        </w:rPr>
        <w:t>The new @</w:t>
      </w:r>
      <w:proofErr w:type="spellStart"/>
      <w:r w:rsidRPr="00D622F1">
        <w:rPr>
          <w:sz w:val="24"/>
          <w:szCs w:val="24"/>
        </w:rPr>
        <w:t>si_swimsuit</w:t>
      </w:r>
      <w:proofErr w:type="spellEnd"/>
      <w:r w:rsidRPr="00D622F1">
        <w:rPr>
          <w:sz w:val="24"/>
          <w:szCs w:val="24"/>
        </w:rPr>
        <w:t xml:space="preserve"> is on the stands today!!! So excited and </w:t>
      </w:r>
      <w:proofErr w:type="spellStart"/>
      <w:r w:rsidRPr="00D622F1">
        <w:rPr>
          <w:sz w:val="24"/>
          <w:szCs w:val="24"/>
        </w:rPr>
        <w:t>honored</w:t>
      </w:r>
      <w:proofErr w:type="spellEnd"/>
      <w:r w:rsidRPr="00D622F1">
        <w:rPr>
          <w:sz w:val="24"/>
          <w:szCs w:val="24"/>
        </w:rPr>
        <w:t xml:space="preserve"> to be included in the issue for the third straight year! </w:t>
      </w:r>
      <w:r>
        <w:rPr>
          <w:sz w:val="24"/>
          <w:szCs w:val="24"/>
        </w:rPr>
        <w:t xml:space="preserve">'. </w:t>
      </w:r>
    </w:p>
    <w:p w:rsidR="003E11D4" w:rsidRPr="009862B4" w:rsidRDefault="003E11D4" w:rsidP="003E11D4">
      <w:pPr>
        <w:rPr>
          <w:sz w:val="24"/>
          <w:szCs w:val="24"/>
        </w:rPr>
      </w:pPr>
      <w:r w:rsidRPr="009862B4">
        <w:rPr>
          <w:sz w:val="24"/>
          <w:szCs w:val="24"/>
        </w:rPr>
        <w:t xml:space="preserve">Cluster 3: contained </w:t>
      </w:r>
      <w:r w:rsidR="009862B4">
        <w:rPr>
          <w:sz w:val="24"/>
          <w:szCs w:val="24"/>
        </w:rPr>
        <w:t xml:space="preserve">words in connection to 'friends'. Alex </w:t>
      </w:r>
      <w:proofErr w:type="spellStart"/>
      <w:r w:rsidR="009862B4">
        <w:rPr>
          <w:sz w:val="24"/>
          <w:szCs w:val="24"/>
        </w:rPr>
        <w:t>Morgn</w:t>
      </w:r>
      <w:proofErr w:type="spellEnd"/>
      <w:r w:rsidR="009862B4">
        <w:rPr>
          <w:sz w:val="24"/>
          <w:szCs w:val="24"/>
        </w:rPr>
        <w:t xml:space="preserve"> tweeted that, '</w:t>
      </w:r>
      <w:r w:rsidR="009862B4" w:rsidRPr="009862B4">
        <w:rPr>
          <w:sz w:val="24"/>
          <w:szCs w:val="24"/>
        </w:rPr>
        <w:t>my beautiful and amazingly talented friend does it for me</w:t>
      </w:r>
      <w:r w:rsidR="009862B4">
        <w:rPr>
          <w:sz w:val="24"/>
          <w:szCs w:val="24"/>
        </w:rPr>
        <w:t>'</w:t>
      </w:r>
      <w:r w:rsidR="00337566">
        <w:rPr>
          <w:sz w:val="24"/>
          <w:szCs w:val="24"/>
        </w:rPr>
        <w:t xml:space="preserve">. Serena Williams tweeted about the actor Scott </w:t>
      </w:r>
      <w:proofErr w:type="spellStart"/>
      <w:r w:rsidR="00337566">
        <w:rPr>
          <w:sz w:val="24"/>
          <w:szCs w:val="24"/>
        </w:rPr>
        <w:t>Shilstone</w:t>
      </w:r>
      <w:proofErr w:type="spellEnd"/>
      <w:r w:rsidR="00337566">
        <w:rPr>
          <w:sz w:val="24"/>
          <w:szCs w:val="24"/>
        </w:rPr>
        <w:t xml:space="preserve">, </w:t>
      </w:r>
      <w:r w:rsidR="00337566" w:rsidRPr="00337566">
        <w:rPr>
          <w:sz w:val="24"/>
          <w:szCs w:val="24"/>
        </w:rPr>
        <w:t xml:space="preserve">'So proud of my friend </w:t>
      </w:r>
      <w:r w:rsidR="00337566">
        <w:rPr>
          <w:sz w:val="24"/>
          <w:szCs w:val="24"/>
        </w:rPr>
        <w:t>@</w:t>
      </w:r>
      <w:proofErr w:type="spellStart"/>
      <w:r w:rsidR="00337566" w:rsidRPr="00337566">
        <w:rPr>
          <w:bCs/>
          <w:sz w:val="24"/>
          <w:szCs w:val="24"/>
        </w:rPr>
        <w:t>shilstonescott</w:t>
      </w:r>
      <w:proofErr w:type="spellEnd"/>
      <w:r w:rsidR="00337566" w:rsidRPr="00337566">
        <w:rPr>
          <w:sz w:val="24"/>
          <w:szCs w:val="24"/>
        </w:rPr>
        <w:t xml:space="preserve"> </w:t>
      </w:r>
      <w:proofErr w:type="spellStart"/>
      <w:r w:rsidR="00337566" w:rsidRPr="00337566">
        <w:rPr>
          <w:sz w:val="24"/>
          <w:szCs w:val="24"/>
        </w:rPr>
        <w:t>yeaaa</w:t>
      </w:r>
      <w:proofErr w:type="spellEnd"/>
      <w:r w:rsidR="00337566">
        <w:rPr>
          <w:sz w:val="24"/>
          <w:szCs w:val="24"/>
        </w:rPr>
        <w:t xml:space="preserve">' when he got a part in the American day time soap, Days of our lives. </w:t>
      </w:r>
    </w:p>
    <w:p w:rsidR="003E11D4" w:rsidRDefault="003E11D4" w:rsidP="003E11D4">
      <w:pPr>
        <w:rPr>
          <w:sz w:val="24"/>
          <w:szCs w:val="24"/>
        </w:rPr>
      </w:pPr>
      <w:r>
        <w:rPr>
          <w:sz w:val="24"/>
          <w:szCs w:val="24"/>
        </w:rPr>
        <w:t xml:space="preserve">Cluster 4, collected words that concerned the topic of celebration, Caroline </w:t>
      </w:r>
      <w:proofErr w:type="spellStart"/>
      <w:r>
        <w:rPr>
          <w:sz w:val="24"/>
          <w:szCs w:val="24"/>
        </w:rPr>
        <w:t>Wozniacki</w:t>
      </w:r>
      <w:proofErr w:type="spellEnd"/>
      <w:r>
        <w:rPr>
          <w:sz w:val="24"/>
          <w:szCs w:val="24"/>
        </w:rPr>
        <w:t xml:space="preserve"> posted, '</w:t>
      </w:r>
      <w:r w:rsidRPr="002E0BD8">
        <w:rPr>
          <w:sz w:val="24"/>
          <w:szCs w:val="24"/>
        </w:rPr>
        <w:t>When one of your dearest and oldest friends gets married it</w:t>
      </w:r>
      <w:r>
        <w:rPr>
          <w:sz w:val="24"/>
          <w:szCs w:val="24"/>
        </w:rPr>
        <w:t>'</w:t>
      </w:r>
      <w:r w:rsidRPr="002E0BD8">
        <w:rPr>
          <w:sz w:val="24"/>
          <w:szCs w:val="24"/>
        </w:rPr>
        <w:t>s time to celebrate</w:t>
      </w:r>
      <w:r>
        <w:rPr>
          <w:sz w:val="24"/>
          <w:szCs w:val="24"/>
        </w:rPr>
        <w:t xml:space="preserve">'. Sydney </w:t>
      </w:r>
      <w:proofErr w:type="spellStart"/>
      <w:r>
        <w:rPr>
          <w:sz w:val="24"/>
          <w:szCs w:val="24"/>
        </w:rPr>
        <w:t>Leroux</w:t>
      </w:r>
      <w:proofErr w:type="spellEnd"/>
      <w:r>
        <w:rPr>
          <w:sz w:val="24"/>
          <w:szCs w:val="24"/>
        </w:rPr>
        <w:t xml:space="preserve"> posted a picture of her baby in a Santa costume and tweeted '</w:t>
      </w:r>
      <w:r w:rsidRPr="00BE5A89">
        <w:rPr>
          <w:sz w:val="24"/>
          <w:szCs w:val="24"/>
        </w:rPr>
        <w:t>My Santa baby</w:t>
      </w:r>
      <w:r>
        <w:rPr>
          <w:sz w:val="24"/>
          <w:szCs w:val="24"/>
        </w:rPr>
        <w:t xml:space="preserve">' and Maria </w:t>
      </w:r>
      <w:proofErr w:type="spellStart"/>
      <w:r>
        <w:rPr>
          <w:sz w:val="24"/>
          <w:szCs w:val="24"/>
        </w:rPr>
        <w:t>Sharapova</w:t>
      </w:r>
      <w:proofErr w:type="spellEnd"/>
      <w:r>
        <w:rPr>
          <w:sz w:val="24"/>
          <w:szCs w:val="24"/>
        </w:rPr>
        <w:t xml:space="preserve"> celebrated the launch of her book with the tweet, '</w:t>
      </w:r>
      <w:r w:rsidRPr="001D6DC9">
        <w:rPr>
          <w:sz w:val="24"/>
          <w:szCs w:val="24"/>
        </w:rPr>
        <w:t xml:space="preserve">This was incredible! The line along the NY streets!! The amount of </w:t>
      </w:r>
      <w:r>
        <w:rPr>
          <w:sz w:val="24"/>
          <w:szCs w:val="24"/>
        </w:rPr>
        <w:t xml:space="preserve">love, </w:t>
      </w:r>
      <w:r w:rsidRPr="001D6DC9">
        <w:rPr>
          <w:sz w:val="24"/>
          <w:szCs w:val="24"/>
        </w:rPr>
        <w:t>hugs, kind words. THANK YOU</w:t>
      </w:r>
      <w:r>
        <w:rPr>
          <w:sz w:val="24"/>
          <w:szCs w:val="24"/>
        </w:rPr>
        <w:t>'.</w:t>
      </w:r>
    </w:p>
    <w:p w:rsidR="003E11D4" w:rsidRDefault="003E11D4" w:rsidP="003E11D4">
      <w:pPr>
        <w:rPr>
          <w:sz w:val="24"/>
          <w:szCs w:val="24"/>
        </w:rPr>
      </w:pPr>
      <w:r>
        <w:rPr>
          <w:sz w:val="24"/>
          <w:szCs w:val="24"/>
        </w:rPr>
        <w:lastRenderedPageBreak/>
        <w:t>Cluster 5 was about a game that was being played soon. Comments leading to this cluster were, '</w:t>
      </w:r>
      <w:r w:rsidRPr="0028756B">
        <w:rPr>
          <w:sz w:val="24"/>
          <w:szCs w:val="24"/>
        </w:rPr>
        <w:t>Landed in Manchester 24 hours until Champions League Semi Final</w:t>
      </w:r>
      <w:r w:rsidRPr="009E13AE">
        <w:rPr>
          <w:sz w:val="24"/>
          <w:szCs w:val="24"/>
        </w:rPr>
        <w:t>! #</w:t>
      </w:r>
      <w:proofErr w:type="spellStart"/>
      <w:r w:rsidRPr="009E13AE">
        <w:rPr>
          <w:sz w:val="24"/>
          <w:szCs w:val="24"/>
        </w:rPr>
        <w:t>uwcl</w:t>
      </w:r>
      <w:proofErr w:type="spellEnd"/>
      <w:r w:rsidRPr="009E13AE">
        <w:rPr>
          <w:sz w:val="24"/>
          <w:szCs w:val="24"/>
        </w:rPr>
        <w:t xml:space="preserve"> </w:t>
      </w:r>
      <w:r>
        <w:rPr>
          <w:sz w:val="24"/>
          <w:szCs w:val="24"/>
        </w:rPr>
        <w:t xml:space="preserve">' from Alex Morgan. Venus Williams who was going to play for the Washington </w:t>
      </w:r>
      <w:proofErr w:type="spellStart"/>
      <w:r>
        <w:rPr>
          <w:sz w:val="24"/>
          <w:szCs w:val="24"/>
        </w:rPr>
        <w:t>Kastles</w:t>
      </w:r>
      <w:proofErr w:type="spellEnd"/>
      <w:r>
        <w:rPr>
          <w:sz w:val="24"/>
          <w:szCs w:val="24"/>
        </w:rPr>
        <w:t xml:space="preserve"> (a franchise</w:t>
      </w:r>
      <w:r w:rsidRPr="009E13AE">
        <w:rPr>
          <w:sz w:val="24"/>
          <w:szCs w:val="24"/>
        </w:rPr>
        <w:t xml:space="preserve"> competing in </w:t>
      </w:r>
      <w:r>
        <w:rPr>
          <w:sz w:val="24"/>
          <w:szCs w:val="24"/>
        </w:rPr>
        <w:t xml:space="preserve">the </w:t>
      </w:r>
      <w:r w:rsidRPr="009E13AE">
        <w:rPr>
          <w:sz w:val="24"/>
          <w:szCs w:val="24"/>
        </w:rPr>
        <w:t>World Team Tennis</w:t>
      </w:r>
      <w:r>
        <w:rPr>
          <w:sz w:val="24"/>
          <w:szCs w:val="24"/>
        </w:rPr>
        <w:t>) tweeted, '</w:t>
      </w:r>
      <w:r w:rsidRPr="009E13AE">
        <w:rPr>
          <w:sz w:val="24"/>
          <w:szCs w:val="24"/>
        </w:rPr>
        <w:t>Can't wait to play for @</w:t>
      </w:r>
      <w:proofErr w:type="spellStart"/>
      <w:r w:rsidRPr="009E13AE">
        <w:rPr>
          <w:bCs/>
          <w:sz w:val="24"/>
          <w:szCs w:val="24"/>
        </w:rPr>
        <w:t>WashKastles</w:t>
      </w:r>
      <w:proofErr w:type="spellEnd"/>
      <w:r w:rsidRPr="009E13AE">
        <w:rPr>
          <w:sz w:val="24"/>
          <w:szCs w:val="24"/>
        </w:rPr>
        <w:t xml:space="preserve"> tonight in Philly</w:t>
      </w:r>
      <w:r>
        <w:rPr>
          <w:sz w:val="24"/>
          <w:szCs w:val="24"/>
        </w:rPr>
        <w:t xml:space="preserve">' and Maria </w:t>
      </w:r>
      <w:proofErr w:type="spellStart"/>
      <w:r>
        <w:rPr>
          <w:sz w:val="24"/>
          <w:szCs w:val="24"/>
        </w:rPr>
        <w:t>Sharapova</w:t>
      </w:r>
      <w:proofErr w:type="spellEnd"/>
      <w:r>
        <w:rPr>
          <w:sz w:val="24"/>
          <w:szCs w:val="24"/>
        </w:rPr>
        <w:t xml:space="preserve"> commented that she was '</w:t>
      </w:r>
      <w:r w:rsidRPr="0028756B">
        <w:rPr>
          <w:sz w:val="24"/>
          <w:szCs w:val="24"/>
        </w:rPr>
        <w:t>So thrilled to be playing at one of the biggest indoor arenas I</w:t>
      </w:r>
      <w:r>
        <w:rPr>
          <w:sz w:val="24"/>
          <w:szCs w:val="24"/>
        </w:rPr>
        <w:t>'</w:t>
      </w:r>
      <w:r w:rsidRPr="0028756B">
        <w:rPr>
          <w:sz w:val="24"/>
          <w:szCs w:val="24"/>
        </w:rPr>
        <w:t>ve ever played at today in San Juan</w:t>
      </w:r>
      <w:r>
        <w:rPr>
          <w:sz w:val="24"/>
          <w:szCs w:val="24"/>
        </w:rPr>
        <w:t>'.</w:t>
      </w:r>
    </w:p>
    <w:p w:rsidR="003E11D4" w:rsidRDefault="003E11D4" w:rsidP="003E11D4">
      <w:pPr>
        <w:rPr>
          <w:sz w:val="24"/>
          <w:szCs w:val="24"/>
        </w:rPr>
      </w:pPr>
    </w:p>
    <w:p w:rsidR="003E11D4" w:rsidRDefault="003E11D4" w:rsidP="003E11D4">
      <w:pPr>
        <w:rPr>
          <w:sz w:val="24"/>
          <w:szCs w:val="24"/>
        </w:rPr>
      </w:pPr>
      <w:r>
        <w:rPr>
          <w:sz w:val="24"/>
          <w:szCs w:val="24"/>
        </w:rPr>
        <w:t xml:space="preserve">The clusters for </w:t>
      </w:r>
      <w:r w:rsidR="00D56A4A">
        <w:rPr>
          <w:sz w:val="24"/>
          <w:szCs w:val="24"/>
        </w:rPr>
        <w:t xml:space="preserve">returned for </w:t>
      </w:r>
      <w:r>
        <w:rPr>
          <w:sz w:val="24"/>
          <w:szCs w:val="24"/>
        </w:rPr>
        <w:t>male athletes were:</w:t>
      </w:r>
    </w:p>
    <w:tbl>
      <w:tblPr>
        <w:tblStyle w:val="TableGrid"/>
        <w:tblW w:w="0" w:type="auto"/>
        <w:tblLook w:val="04A0"/>
      </w:tblPr>
      <w:tblGrid>
        <w:gridCol w:w="4621"/>
        <w:gridCol w:w="4621"/>
      </w:tblGrid>
      <w:tr w:rsidR="003E11D4" w:rsidTr="001B0939">
        <w:tc>
          <w:tcPr>
            <w:tcW w:w="4621" w:type="dxa"/>
          </w:tcPr>
          <w:p w:rsidR="003E11D4" w:rsidRDefault="003E11D4" w:rsidP="001B0939">
            <w:pPr>
              <w:rPr>
                <w:sz w:val="24"/>
                <w:szCs w:val="24"/>
              </w:rPr>
            </w:pPr>
            <w:r>
              <w:rPr>
                <w:sz w:val="24"/>
                <w:szCs w:val="24"/>
              </w:rPr>
              <w:t>Cluster 1: Team</w:t>
            </w:r>
          </w:p>
        </w:tc>
        <w:tc>
          <w:tcPr>
            <w:tcW w:w="4621" w:type="dxa"/>
          </w:tcPr>
          <w:p w:rsidR="003E11D4" w:rsidRPr="0028756B" w:rsidRDefault="003E11D4" w:rsidP="001B0939">
            <w:pPr>
              <w:rPr>
                <w:sz w:val="24"/>
                <w:szCs w:val="24"/>
              </w:rPr>
            </w:pPr>
            <w:r w:rsidRPr="0028756B">
              <w:rPr>
                <w:sz w:val="24"/>
                <w:szCs w:val="24"/>
              </w:rPr>
              <w:t>Good, great</w:t>
            </w:r>
            <w:r>
              <w:rPr>
                <w:sz w:val="24"/>
                <w:szCs w:val="24"/>
              </w:rPr>
              <w:t xml:space="preserve">, </w:t>
            </w:r>
            <w:r w:rsidRPr="0028756B">
              <w:rPr>
                <w:sz w:val="24"/>
                <w:szCs w:val="24"/>
              </w:rPr>
              <w:t>happy</w:t>
            </w:r>
            <w:r>
              <w:rPr>
                <w:sz w:val="24"/>
                <w:szCs w:val="24"/>
              </w:rPr>
              <w:t xml:space="preserve">, </w:t>
            </w:r>
            <w:r w:rsidRPr="0028756B">
              <w:rPr>
                <w:sz w:val="24"/>
                <w:szCs w:val="24"/>
              </w:rPr>
              <w:t>congrats</w:t>
            </w:r>
            <w:r>
              <w:rPr>
                <w:sz w:val="24"/>
                <w:szCs w:val="24"/>
              </w:rPr>
              <w:t xml:space="preserve">, </w:t>
            </w:r>
            <w:r w:rsidRPr="0028756B">
              <w:rPr>
                <w:sz w:val="24"/>
                <w:szCs w:val="24"/>
              </w:rPr>
              <w:t>game</w:t>
            </w:r>
            <w:r>
              <w:rPr>
                <w:sz w:val="24"/>
                <w:szCs w:val="24"/>
              </w:rPr>
              <w:t xml:space="preserve">, </w:t>
            </w:r>
            <w:r w:rsidRPr="0028756B">
              <w:rPr>
                <w:sz w:val="24"/>
                <w:szCs w:val="24"/>
              </w:rPr>
              <w:t>team</w:t>
            </w:r>
          </w:p>
          <w:p w:rsidR="003E11D4" w:rsidRDefault="003E11D4" w:rsidP="001B0939">
            <w:pPr>
              <w:rPr>
                <w:sz w:val="24"/>
                <w:szCs w:val="24"/>
              </w:rPr>
            </w:pPr>
          </w:p>
        </w:tc>
      </w:tr>
      <w:tr w:rsidR="003E11D4" w:rsidTr="001B0939">
        <w:tc>
          <w:tcPr>
            <w:tcW w:w="4621" w:type="dxa"/>
          </w:tcPr>
          <w:p w:rsidR="003E11D4" w:rsidRDefault="003E11D4" w:rsidP="001B0939">
            <w:pPr>
              <w:rPr>
                <w:sz w:val="24"/>
                <w:szCs w:val="24"/>
              </w:rPr>
            </w:pPr>
            <w:r>
              <w:rPr>
                <w:sz w:val="24"/>
                <w:szCs w:val="24"/>
              </w:rPr>
              <w:t>Cluster 2: Hard work</w:t>
            </w:r>
          </w:p>
        </w:tc>
        <w:tc>
          <w:tcPr>
            <w:tcW w:w="4621" w:type="dxa"/>
          </w:tcPr>
          <w:p w:rsidR="003E11D4" w:rsidRDefault="003E11D4" w:rsidP="001B0939">
            <w:pPr>
              <w:rPr>
                <w:sz w:val="24"/>
                <w:szCs w:val="24"/>
              </w:rPr>
            </w:pPr>
            <w:r w:rsidRPr="0028756B">
              <w:rPr>
                <w:sz w:val="24"/>
                <w:szCs w:val="24"/>
              </w:rPr>
              <w:t>Work</w:t>
            </w:r>
            <w:r>
              <w:rPr>
                <w:sz w:val="24"/>
                <w:szCs w:val="24"/>
              </w:rPr>
              <w:t xml:space="preserve">, </w:t>
            </w:r>
            <w:r w:rsidRPr="0028756B">
              <w:rPr>
                <w:sz w:val="24"/>
                <w:szCs w:val="24"/>
              </w:rPr>
              <w:t>hard</w:t>
            </w:r>
            <w:r>
              <w:rPr>
                <w:sz w:val="24"/>
                <w:szCs w:val="24"/>
              </w:rPr>
              <w:t>, d</w:t>
            </w:r>
            <w:r w:rsidRPr="0028756B">
              <w:rPr>
                <w:sz w:val="24"/>
                <w:szCs w:val="24"/>
              </w:rPr>
              <w:t>edication</w:t>
            </w:r>
            <w:r>
              <w:rPr>
                <w:sz w:val="24"/>
                <w:szCs w:val="24"/>
              </w:rPr>
              <w:t xml:space="preserve">, </w:t>
            </w:r>
            <w:r w:rsidRPr="0028756B">
              <w:rPr>
                <w:sz w:val="24"/>
                <w:szCs w:val="24"/>
              </w:rPr>
              <w:t>top</w:t>
            </w:r>
            <w:r>
              <w:rPr>
                <w:sz w:val="24"/>
                <w:szCs w:val="24"/>
              </w:rPr>
              <w:t xml:space="preserve">, </w:t>
            </w:r>
            <w:r w:rsidRPr="0028756B">
              <w:rPr>
                <w:sz w:val="24"/>
                <w:szCs w:val="24"/>
              </w:rPr>
              <w:t>gym</w:t>
            </w:r>
            <w:r>
              <w:rPr>
                <w:sz w:val="24"/>
                <w:szCs w:val="24"/>
              </w:rPr>
              <w:t xml:space="preserve">, </w:t>
            </w:r>
            <w:r w:rsidRPr="0028756B">
              <w:rPr>
                <w:sz w:val="24"/>
                <w:szCs w:val="24"/>
              </w:rPr>
              <w:t>guys</w:t>
            </w:r>
          </w:p>
          <w:p w:rsidR="003E11D4" w:rsidRDefault="003E11D4" w:rsidP="001B0939">
            <w:pPr>
              <w:rPr>
                <w:sz w:val="24"/>
                <w:szCs w:val="24"/>
              </w:rPr>
            </w:pPr>
          </w:p>
        </w:tc>
      </w:tr>
      <w:tr w:rsidR="003E11D4" w:rsidTr="001B0939">
        <w:tc>
          <w:tcPr>
            <w:tcW w:w="4621" w:type="dxa"/>
          </w:tcPr>
          <w:p w:rsidR="003E11D4" w:rsidRDefault="003E11D4" w:rsidP="001B0939">
            <w:pPr>
              <w:rPr>
                <w:sz w:val="24"/>
                <w:szCs w:val="24"/>
              </w:rPr>
            </w:pPr>
            <w:r>
              <w:rPr>
                <w:sz w:val="24"/>
                <w:szCs w:val="24"/>
              </w:rPr>
              <w:t>Cluster 3: Interview / photo-shoot / video</w:t>
            </w:r>
          </w:p>
        </w:tc>
        <w:tc>
          <w:tcPr>
            <w:tcW w:w="4621" w:type="dxa"/>
          </w:tcPr>
          <w:p w:rsidR="003E11D4" w:rsidRDefault="003E11D4" w:rsidP="001B0939">
            <w:pPr>
              <w:rPr>
                <w:sz w:val="24"/>
                <w:szCs w:val="24"/>
              </w:rPr>
            </w:pPr>
            <w:r w:rsidRPr="007073ED">
              <w:rPr>
                <w:sz w:val="24"/>
                <w:szCs w:val="24"/>
              </w:rPr>
              <w:t>Story</w:t>
            </w:r>
            <w:r>
              <w:rPr>
                <w:sz w:val="24"/>
                <w:szCs w:val="24"/>
              </w:rPr>
              <w:t xml:space="preserve">, </w:t>
            </w:r>
            <w:r w:rsidRPr="007073ED">
              <w:rPr>
                <w:sz w:val="24"/>
                <w:szCs w:val="24"/>
              </w:rPr>
              <w:t>full</w:t>
            </w:r>
            <w:r>
              <w:rPr>
                <w:sz w:val="24"/>
                <w:szCs w:val="24"/>
              </w:rPr>
              <w:t xml:space="preserve">, </w:t>
            </w:r>
            <w:r w:rsidRPr="007073ED">
              <w:rPr>
                <w:sz w:val="24"/>
                <w:szCs w:val="24"/>
              </w:rPr>
              <w:t>cover</w:t>
            </w:r>
            <w:r>
              <w:rPr>
                <w:sz w:val="24"/>
                <w:szCs w:val="24"/>
              </w:rPr>
              <w:t xml:space="preserve">, </w:t>
            </w:r>
            <w:proofErr w:type="spellStart"/>
            <w:r>
              <w:rPr>
                <w:sz w:val="24"/>
                <w:szCs w:val="24"/>
              </w:rPr>
              <w:t>I</w:t>
            </w:r>
            <w:r w:rsidRPr="007073ED">
              <w:rPr>
                <w:sz w:val="24"/>
                <w:szCs w:val="24"/>
              </w:rPr>
              <w:t>nstagram</w:t>
            </w:r>
            <w:proofErr w:type="spellEnd"/>
            <w:r>
              <w:rPr>
                <w:sz w:val="24"/>
                <w:szCs w:val="24"/>
              </w:rPr>
              <w:t xml:space="preserve">, </w:t>
            </w:r>
            <w:r w:rsidRPr="007073ED">
              <w:rPr>
                <w:sz w:val="24"/>
                <w:szCs w:val="24"/>
              </w:rPr>
              <w:t>dream</w:t>
            </w:r>
            <w:r>
              <w:rPr>
                <w:sz w:val="24"/>
                <w:szCs w:val="24"/>
              </w:rPr>
              <w:t xml:space="preserve">, </w:t>
            </w:r>
            <w:r w:rsidRPr="007073ED">
              <w:rPr>
                <w:sz w:val="24"/>
                <w:szCs w:val="24"/>
              </w:rPr>
              <w:t>success</w:t>
            </w:r>
          </w:p>
          <w:p w:rsidR="003E11D4" w:rsidRDefault="003E11D4" w:rsidP="001B0939">
            <w:pPr>
              <w:rPr>
                <w:sz w:val="24"/>
                <w:szCs w:val="24"/>
              </w:rPr>
            </w:pPr>
          </w:p>
        </w:tc>
      </w:tr>
      <w:tr w:rsidR="003E11D4" w:rsidTr="001B0939">
        <w:tc>
          <w:tcPr>
            <w:tcW w:w="4621" w:type="dxa"/>
          </w:tcPr>
          <w:p w:rsidR="003E11D4" w:rsidRDefault="003E11D4" w:rsidP="001B0939">
            <w:pPr>
              <w:rPr>
                <w:sz w:val="24"/>
                <w:szCs w:val="24"/>
              </w:rPr>
            </w:pPr>
            <w:r>
              <w:rPr>
                <w:sz w:val="24"/>
                <w:szCs w:val="24"/>
              </w:rPr>
              <w:t>Cluster 4: friends / family support</w:t>
            </w:r>
          </w:p>
        </w:tc>
        <w:tc>
          <w:tcPr>
            <w:tcW w:w="4621" w:type="dxa"/>
          </w:tcPr>
          <w:p w:rsidR="003E11D4" w:rsidRPr="007073ED" w:rsidRDefault="003E11D4" w:rsidP="001B0939">
            <w:pPr>
              <w:rPr>
                <w:sz w:val="24"/>
                <w:szCs w:val="24"/>
              </w:rPr>
            </w:pPr>
            <w:r w:rsidRPr="007073ED">
              <w:rPr>
                <w:sz w:val="24"/>
                <w:szCs w:val="24"/>
              </w:rPr>
              <w:t>Thank</w:t>
            </w:r>
            <w:r>
              <w:rPr>
                <w:sz w:val="24"/>
                <w:szCs w:val="24"/>
              </w:rPr>
              <w:t xml:space="preserve">, </w:t>
            </w:r>
            <w:r w:rsidRPr="007073ED">
              <w:rPr>
                <w:sz w:val="24"/>
                <w:szCs w:val="24"/>
              </w:rPr>
              <w:t>wishes</w:t>
            </w:r>
            <w:r>
              <w:rPr>
                <w:sz w:val="24"/>
                <w:szCs w:val="24"/>
              </w:rPr>
              <w:t xml:space="preserve">, </w:t>
            </w:r>
            <w:r w:rsidRPr="007073ED">
              <w:rPr>
                <w:sz w:val="24"/>
                <w:szCs w:val="24"/>
              </w:rPr>
              <w:t>support</w:t>
            </w:r>
            <w:r>
              <w:rPr>
                <w:sz w:val="24"/>
                <w:szCs w:val="24"/>
              </w:rPr>
              <w:t xml:space="preserve">, </w:t>
            </w:r>
            <w:r w:rsidRPr="007073ED">
              <w:rPr>
                <w:sz w:val="24"/>
                <w:szCs w:val="24"/>
              </w:rPr>
              <w:t>kind</w:t>
            </w:r>
            <w:r>
              <w:rPr>
                <w:sz w:val="24"/>
                <w:szCs w:val="24"/>
              </w:rPr>
              <w:t xml:space="preserve">, </w:t>
            </w:r>
            <w:r w:rsidRPr="007073ED">
              <w:rPr>
                <w:sz w:val="24"/>
                <w:szCs w:val="24"/>
              </w:rPr>
              <w:t>best</w:t>
            </w:r>
            <w:r>
              <w:rPr>
                <w:sz w:val="24"/>
                <w:szCs w:val="24"/>
              </w:rPr>
              <w:t xml:space="preserve">, </w:t>
            </w:r>
            <w:r w:rsidRPr="007073ED">
              <w:rPr>
                <w:sz w:val="24"/>
                <w:szCs w:val="24"/>
              </w:rPr>
              <w:t>words</w:t>
            </w:r>
          </w:p>
          <w:p w:rsidR="003E11D4" w:rsidRDefault="003E11D4" w:rsidP="001B0939">
            <w:pPr>
              <w:rPr>
                <w:sz w:val="24"/>
                <w:szCs w:val="24"/>
              </w:rPr>
            </w:pPr>
          </w:p>
        </w:tc>
      </w:tr>
      <w:tr w:rsidR="003E11D4" w:rsidTr="001B0939">
        <w:tc>
          <w:tcPr>
            <w:tcW w:w="4621" w:type="dxa"/>
          </w:tcPr>
          <w:p w:rsidR="003E11D4" w:rsidRDefault="003E11D4" w:rsidP="001B0939">
            <w:pPr>
              <w:rPr>
                <w:sz w:val="24"/>
                <w:szCs w:val="24"/>
              </w:rPr>
            </w:pPr>
            <w:r>
              <w:rPr>
                <w:sz w:val="24"/>
                <w:szCs w:val="24"/>
              </w:rPr>
              <w:t>Cluster 5: Game Day</w:t>
            </w:r>
          </w:p>
        </w:tc>
        <w:tc>
          <w:tcPr>
            <w:tcW w:w="4621" w:type="dxa"/>
          </w:tcPr>
          <w:p w:rsidR="003E11D4" w:rsidRPr="0087756D" w:rsidRDefault="003E11D4" w:rsidP="001B0939">
            <w:pPr>
              <w:rPr>
                <w:sz w:val="24"/>
                <w:szCs w:val="24"/>
              </w:rPr>
            </w:pPr>
            <w:r w:rsidRPr="0087756D">
              <w:rPr>
                <w:sz w:val="24"/>
                <w:szCs w:val="24"/>
              </w:rPr>
              <w:t>Ready</w:t>
            </w:r>
            <w:r>
              <w:rPr>
                <w:sz w:val="24"/>
                <w:szCs w:val="24"/>
              </w:rPr>
              <w:t xml:space="preserve">, </w:t>
            </w:r>
            <w:r w:rsidRPr="0087756D">
              <w:rPr>
                <w:sz w:val="24"/>
                <w:szCs w:val="24"/>
              </w:rPr>
              <w:t>game</w:t>
            </w:r>
            <w:r>
              <w:rPr>
                <w:sz w:val="24"/>
                <w:szCs w:val="24"/>
              </w:rPr>
              <w:t xml:space="preserve">, </w:t>
            </w:r>
            <w:r w:rsidRPr="0087756D">
              <w:rPr>
                <w:sz w:val="24"/>
                <w:szCs w:val="24"/>
              </w:rPr>
              <w:t>tonight</w:t>
            </w:r>
            <w:r>
              <w:rPr>
                <w:sz w:val="24"/>
                <w:szCs w:val="24"/>
              </w:rPr>
              <w:t xml:space="preserve">, </w:t>
            </w:r>
            <w:r w:rsidRPr="0087756D">
              <w:rPr>
                <w:sz w:val="24"/>
                <w:szCs w:val="24"/>
              </w:rPr>
              <w:t>evening</w:t>
            </w:r>
            <w:r>
              <w:rPr>
                <w:sz w:val="24"/>
                <w:szCs w:val="24"/>
              </w:rPr>
              <w:t xml:space="preserve">, </w:t>
            </w:r>
            <w:r w:rsidRPr="0087756D">
              <w:rPr>
                <w:sz w:val="24"/>
                <w:szCs w:val="24"/>
              </w:rPr>
              <w:t>tomorrow</w:t>
            </w:r>
            <w:r>
              <w:rPr>
                <w:sz w:val="24"/>
                <w:szCs w:val="24"/>
              </w:rPr>
              <w:t>,</w:t>
            </w:r>
          </w:p>
          <w:p w:rsidR="003E11D4" w:rsidRDefault="003E11D4" w:rsidP="001B0939">
            <w:pPr>
              <w:rPr>
                <w:sz w:val="24"/>
                <w:szCs w:val="24"/>
              </w:rPr>
            </w:pPr>
            <w:r w:rsidRPr="0087756D">
              <w:rPr>
                <w:sz w:val="24"/>
                <w:szCs w:val="24"/>
              </w:rPr>
              <w:t>strong</w:t>
            </w:r>
          </w:p>
        </w:tc>
      </w:tr>
    </w:tbl>
    <w:p w:rsidR="003E11D4" w:rsidRDefault="003E11D4" w:rsidP="003E11D4">
      <w:pPr>
        <w:rPr>
          <w:sz w:val="24"/>
          <w:szCs w:val="24"/>
        </w:rPr>
      </w:pPr>
    </w:p>
    <w:p w:rsidR="003E11D4" w:rsidRDefault="003E11D4" w:rsidP="003E11D4">
      <w:pPr>
        <w:rPr>
          <w:sz w:val="24"/>
          <w:szCs w:val="24"/>
        </w:rPr>
      </w:pPr>
      <w:r>
        <w:rPr>
          <w:sz w:val="24"/>
          <w:szCs w:val="24"/>
        </w:rPr>
        <w:t>Cluster 1 w</w:t>
      </w:r>
      <w:ins w:id="140" w:author="Mary Galvin" w:date="2018-03-16T17:45:00Z">
        <w:r w:rsidR="00EF08D4">
          <w:rPr>
            <w:sz w:val="24"/>
            <w:szCs w:val="24"/>
          </w:rPr>
          <w:t>ere</w:t>
        </w:r>
      </w:ins>
      <w:del w:id="141" w:author="Mary Galvin" w:date="2018-03-16T17:45:00Z">
        <w:r w:rsidDel="00EF08D4">
          <w:rPr>
            <w:sz w:val="24"/>
            <w:szCs w:val="24"/>
          </w:rPr>
          <w:delText>as</w:delText>
        </w:r>
      </w:del>
      <w:r>
        <w:rPr>
          <w:sz w:val="24"/>
          <w:szCs w:val="24"/>
        </w:rPr>
        <w:t xml:space="preserve"> words related to the team, this resulted from comments like, '</w:t>
      </w:r>
      <w:r w:rsidRPr="00B414C2">
        <w:rPr>
          <w:sz w:val="24"/>
          <w:szCs w:val="24"/>
        </w:rPr>
        <w:t xml:space="preserve">Congrats to </w:t>
      </w:r>
      <w:commentRangeStart w:id="142"/>
      <w:r w:rsidRPr="00B414C2">
        <w:rPr>
          <w:sz w:val="24"/>
          <w:szCs w:val="24"/>
        </w:rPr>
        <w:t>the</w:t>
      </w:r>
      <w:commentRangeEnd w:id="142"/>
      <w:r w:rsidR="00473B5F">
        <w:rPr>
          <w:rStyle w:val="CommentReference"/>
        </w:rPr>
        <w:commentReference w:id="142"/>
      </w:r>
      <w:r w:rsidRPr="00B414C2">
        <w:rPr>
          <w:sz w:val="24"/>
          <w:szCs w:val="24"/>
        </w:rPr>
        <w:t xml:space="preserve">  team for bringing home that State Championship</w:t>
      </w:r>
      <w:r>
        <w:rPr>
          <w:sz w:val="24"/>
          <w:szCs w:val="24"/>
        </w:rPr>
        <w:t>', from Carmelo Anthony. Kevin Durant commented on the Washington Redskins win by tweeting, '</w:t>
      </w:r>
      <w:r w:rsidRPr="00B414C2">
        <w:rPr>
          <w:sz w:val="24"/>
          <w:szCs w:val="24"/>
        </w:rPr>
        <w:t xml:space="preserve">Good win </w:t>
      </w:r>
      <w:r>
        <w:rPr>
          <w:sz w:val="24"/>
          <w:szCs w:val="24"/>
        </w:rPr>
        <w:t>S</w:t>
      </w:r>
      <w:r w:rsidRPr="00B414C2">
        <w:rPr>
          <w:sz w:val="24"/>
          <w:szCs w:val="24"/>
        </w:rPr>
        <w:t>kins</w:t>
      </w:r>
      <w:r>
        <w:rPr>
          <w:sz w:val="24"/>
          <w:szCs w:val="24"/>
        </w:rPr>
        <w:t>,</w:t>
      </w:r>
      <w:r w:rsidRPr="00B414C2">
        <w:rPr>
          <w:sz w:val="24"/>
          <w:szCs w:val="24"/>
        </w:rPr>
        <w:t xml:space="preserve"> Cowboys pass the sticks</w:t>
      </w:r>
      <w:r>
        <w:rPr>
          <w:sz w:val="24"/>
          <w:szCs w:val="24"/>
        </w:rPr>
        <w:t>', and Wayne Rooney said, '</w:t>
      </w:r>
      <w:r w:rsidRPr="009F1977">
        <w:rPr>
          <w:sz w:val="24"/>
          <w:szCs w:val="24"/>
        </w:rPr>
        <w:t>Good win today and a solid performance from the team Time to get ready for Thursday</w:t>
      </w:r>
      <w:r>
        <w:rPr>
          <w:sz w:val="24"/>
          <w:szCs w:val="24"/>
        </w:rPr>
        <w:t>'.</w:t>
      </w:r>
    </w:p>
    <w:p w:rsidR="003E11D4" w:rsidRDefault="003E11D4" w:rsidP="003E11D4">
      <w:pPr>
        <w:rPr>
          <w:sz w:val="24"/>
          <w:szCs w:val="24"/>
        </w:rPr>
      </w:pPr>
      <w:r>
        <w:rPr>
          <w:sz w:val="24"/>
          <w:szCs w:val="24"/>
        </w:rPr>
        <w:t>Cluster 2 contained words relating to hard work. These words came from Tweets like, '</w:t>
      </w:r>
      <w:r w:rsidRPr="00DF5CE5">
        <w:rPr>
          <w:sz w:val="24"/>
          <w:szCs w:val="24"/>
        </w:rPr>
        <w:t xml:space="preserve">Love it deserve </w:t>
      </w:r>
      <w:proofErr w:type="spellStart"/>
      <w:r w:rsidRPr="00DF5CE5">
        <w:rPr>
          <w:sz w:val="24"/>
          <w:szCs w:val="24"/>
        </w:rPr>
        <w:t>it</w:t>
      </w:r>
      <w:r>
        <w:rPr>
          <w:sz w:val="24"/>
          <w:szCs w:val="24"/>
        </w:rPr>
        <w:t>.Rio</w:t>
      </w:r>
      <w:proofErr w:type="spellEnd"/>
      <w:r>
        <w:rPr>
          <w:sz w:val="24"/>
          <w:szCs w:val="24"/>
        </w:rPr>
        <w:t xml:space="preserve"> Ferdinand tweeted, '</w:t>
      </w:r>
      <w:r w:rsidRPr="009F1977">
        <w:rPr>
          <w:sz w:val="24"/>
          <w:szCs w:val="24"/>
        </w:rPr>
        <w:t>@Chrisgunter16 @</w:t>
      </w:r>
      <w:proofErr w:type="spellStart"/>
      <w:r w:rsidRPr="009F1977">
        <w:rPr>
          <w:sz w:val="24"/>
          <w:szCs w:val="24"/>
        </w:rPr>
        <w:t>ReadingFC</w:t>
      </w:r>
      <w:proofErr w:type="spellEnd"/>
      <w:r w:rsidRPr="009F1977">
        <w:rPr>
          <w:sz w:val="24"/>
          <w:szCs w:val="24"/>
        </w:rPr>
        <w:t xml:space="preserve"> Love it... deserve it! Role model to the next gen... hard work </w:t>
      </w:r>
      <w:r>
        <w:rPr>
          <w:sz w:val="24"/>
          <w:szCs w:val="24"/>
        </w:rPr>
        <w:t>and</w:t>
      </w:r>
      <w:r w:rsidRPr="009F1977">
        <w:rPr>
          <w:sz w:val="24"/>
          <w:szCs w:val="24"/>
        </w:rPr>
        <w:t xml:space="preserve"> dedication!!</w:t>
      </w:r>
      <w:r>
        <w:rPr>
          <w:sz w:val="24"/>
          <w:szCs w:val="24"/>
        </w:rPr>
        <w:t xml:space="preserve"> whilst </w:t>
      </w:r>
      <w:proofErr w:type="spellStart"/>
      <w:r>
        <w:rPr>
          <w:sz w:val="24"/>
          <w:szCs w:val="24"/>
        </w:rPr>
        <w:t>Cristiano</w:t>
      </w:r>
      <w:proofErr w:type="spellEnd"/>
      <w:r>
        <w:rPr>
          <w:sz w:val="24"/>
          <w:szCs w:val="24"/>
        </w:rPr>
        <w:t xml:space="preserve"> </w:t>
      </w:r>
      <w:proofErr w:type="spellStart"/>
      <w:r>
        <w:rPr>
          <w:sz w:val="24"/>
          <w:szCs w:val="24"/>
        </w:rPr>
        <w:t>Ronaldo</w:t>
      </w:r>
      <w:proofErr w:type="spellEnd"/>
      <w:r>
        <w:rPr>
          <w:sz w:val="24"/>
          <w:szCs w:val="24"/>
        </w:rPr>
        <w:t xml:space="preserve"> encouraged fans </w:t>
      </w:r>
      <w:proofErr w:type="spellStart"/>
      <w:r>
        <w:rPr>
          <w:sz w:val="24"/>
          <w:szCs w:val="24"/>
        </w:rPr>
        <w:t>to,'</w:t>
      </w:r>
      <w:r w:rsidRPr="009F1977">
        <w:rPr>
          <w:sz w:val="24"/>
          <w:szCs w:val="24"/>
        </w:rPr>
        <w:t>Maximize</w:t>
      </w:r>
      <w:proofErr w:type="spellEnd"/>
      <w:r w:rsidRPr="009F1977">
        <w:rPr>
          <w:sz w:val="24"/>
          <w:szCs w:val="24"/>
        </w:rPr>
        <w:t xml:space="preserve"> your time in the gym. Work smart, focus on your goals and prepare for any challenge that comes your way #</w:t>
      </w:r>
      <w:proofErr w:type="spellStart"/>
      <w:r w:rsidRPr="009F1977">
        <w:rPr>
          <w:bCs/>
          <w:sz w:val="24"/>
          <w:szCs w:val="24"/>
        </w:rPr>
        <w:t>TrueToYourStory</w:t>
      </w:r>
      <w:proofErr w:type="spellEnd"/>
      <w:r w:rsidRPr="009F1977">
        <w:rPr>
          <w:sz w:val="24"/>
          <w:szCs w:val="24"/>
        </w:rPr>
        <w:t xml:space="preserve"> #</w:t>
      </w:r>
      <w:r w:rsidRPr="009F1977">
        <w:rPr>
          <w:bCs/>
          <w:sz w:val="24"/>
          <w:szCs w:val="24"/>
        </w:rPr>
        <w:t>sponsored</w:t>
      </w:r>
      <w:r>
        <w:rPr>
          <w:bCs/>
          <w:sz w:val="24"/>
          <w:szCs w:val="24"/>
        </w:rPr>
        <w:t>'</w:t>
      </w:r>
      <w:r w:rsidRPr="009F1977">
        <w:rPr>
          <w:sz w:val="24"/>
          <w:szCs w:val="24"/>
        </w:rPr>
        <w:t>.</w:t>
      </w:r>
    </w:p>
    <w:p w:rsidR="003E11D4" w:rsidRDefault="003E11D4" w:rsidP="003E11D4">
      <w:pPr>
        <w:rPr>
          <w:sz w:val="24"/>
          <w:szCs w:val="24"/>
        </w:rPr>
      </w:pPr>
      <w:r>
        <w:rPr>
          <w:sz w:val="24"/>
          <w:szCs w:val="24"/>
        </w:rPr>
        <w:t>Cluster 3 was about interviews, videos and photo-shoots. Rio Ferdinand advertised his charity foundation with the tweet, '</w:t>
      </w:r>
      <w:r w:rsidRPr="00DF5CE5">
        <w:rPr>
          <w:sz w:val="24"/>
          <w:szCs w:val="24"/>
        </w:rPr>
        <w:t>Filming at the @</w:t>
      </w:r>
      <w:proofErr w:type="spellStart"/>
      <w:r w:rsidRPr="00DF5CE5">
        <w:rPr>
          <w:sz w:val="24"/>
          <w:szCs w:val="24"/>
        </w:rPr>
        <w:t>riofoundation</w:t>
      </w:r>
      <w:proofErr w:type="spellEnd"/>
      <w:r w:rsidRPr="00DF5CE5">
        <w:rPr>
          <w:sz w:val="24"/>
          <w:szCs w:val="24"/>
        </w:rPr>
        <w:t xml:space="preserve"> great work the team are doing.. follow my </w:t>
      </w:r>
      <w:proofErr w:type="spellStart"/>
      <w:r w:rsidRPr="00DF5CE5">
        <w:rPr>
          <w:sz w:val="24"/>
          <w:szCs w:val="24"/>
        </w:rPr>
        <w:t>Instagram</w:t>
      </w:r>
      <w:proofErr w:type="spellEnd"/>
      <w:r w:rsidRPr="00DF5CE5">
        <w:rPr>
          <w:sz w:val="24"/>
          <w:szCs w:val="24"/>
        </w:rPr>
        <w:t xml:space="preserve"> story to see behind the scenes!</w:t>
      </w:r>
      <w:r>
        <w:rPr>
          <w:sz w:val="24"/>
          <w:szCs w:val="24"/>
        </w:rPr>
        <w:t xml:space="preserve">'.  Kevin Durant linked to a video of his play with the tweet, </w:t>
      </w:r>
      <w:r w:rsidRPr="002A5E6F">
        <w:rPr>
          <w:sz w:val="24"/>
          <w:szCs w:val="24"/>
        </w:rPr>
        <w:t>I let my play do the talking. #BEHEARD Watch the full @</w:t>
      </w:r>
      <w:proofErr w:type="spellStart"/>
      <w:r w:rsidRPr="002A5E6F">
        <w:rPr>
          <w:sz w:val="24"/>
          <w:szCs w:val="24"/>
        </w:rPr>
        <w:t>BeatsByDre</w:t>
      </w:r>
      <w:proofErr w:type="spellEnd"/>
      <w:r w:rsidRPr="002A5E6F">
        <w:rPr>
          <w:sz w:val="24"/>
          <w:szCs w:val="24"/>
        </w:rPr>
        <w:t xml:space="preserve"> </w:t>
      </w:r>
      <w:proofErr w:type="spellStart"/>
      <w:r w:rsidRPr="002A5E6F">
        <w:rPr>
          <w:sz w:val="24"/>
          <w:szCs w:val="24"/>
        </w:rPr>
        <w:t>vid</w:t>
      </w:r>
      <w:proofErr w:type="spellEnd"/>
      <w:r w:rsidRPr="002A5E6F">
        <w:rPr>
          <w:sz w:val="24"/>
          <w:szCs w:val="24"/>
        </w:rPr>
        <w:t xml:space="preserve"> here: https://t.co/05zA4hgRhd https://t.co/Xlq2L6PncE</w:t>
      </w:r>
      <w:r>
        <w:rPr>
          <w:sz w:val="24"/>
          <w:szCs w:val="24"/>
        </w:rPr>
        <w:t>'.</w:t>
      </w:r>
    </w:p>
    <w:p w:rsidR="003E11D4" w:rsidRDefault="003E11D4" w:rsidP="003E11D4">
      <w:pPr>
        <w:rPr>
          <w:sz w:val="24"/>
          <w:szCs w:val="24"/>
        </w:rPr>
      </w:pPr>
      <w:r>
        <w:rPr>
          <w:sz w:val="24"/>
          <w:szCs w:val="24"/>
        </w:rPr>
        <w:t xml:space="preserve">Cluster 4 related to support received from friends and family. </w:t>
      </w:r>
      <w:proofErr w:type="spellStart"/>
      <w:r>
        <w:rPr>
          <w:sz w:val="24"/>
          <w:szCs w:val="24"/>
        </w:rPr>
        <w:t>Sachin</w:t>
      </w:r>
      <w:proofErr w:type="spellEnd"/>
      <w:r>
        <w:rPr>
          <w:sz w:val="24"/>
          <w:szCs w:val="24"/>
        </w:rPr>
        <w:t xml:space="preserve"> </w:t>
      </w:r>
      <w:proofErr w:type="spellStart"/>
      <w:r>
        <w:rPr>
          <w:sz w:val="24"/>
          <w:szCs w:val="24"/>
        </w:rPr>
        <w:t>Tendulkar</w:t>
      </w:r>
      <w:proofErr w:type="spellEnd"/>
      <w:r>
        <w:rPr>
          <w:sz w:val="24"/>
          <w:szCs w:val="24"/>
        </w:rPr>
        <w:t xml:space="preserve"> tweeted this comment when he saw a picture of one of his fans who was delighted to receive a souvenir from him '</w:t>
      </w:r>
      <w:r w:rsidRPr="00DA67AA">
        <w:rPr>
          <w:sz w:val="24"/>
          <w:szCs w:val="24"/>
        </w:rPr>
        <w:t xml:space="preserve">Now this really brought a big smile on my face I am very grateful for all the love </w:t>
      </w:r>
      <w:r w:rsidRPr="00DA67AA">
        <w:rPr>
          <w:sz w:val="24"/>
          <w:szCs w:val="24"/>
        </w:rPr>
        <w:lastRenderedPageBreak/>
        <w:t>and support</w:t>
      </w:r>
      <w:r>
        <w:rPr>
          <w:sz w:val="24"/>
          <w:szCs w:val="24"/>
        </w:rPr>
        <w:t>'. Kobe Bryant tweeted, '</w:t>
      </w:r>
      <w:r w:rsidRPr="002A5E6F">
        <w:rPr>
          <w:sz w:val="24"/>
          <w:szCs w:val="24"/>
        </w:rPr>
        <w:t>Thank you all for the birthday shouts and wishes! 40 is right around the corner #</w:t>
      </w:r>
      <w:proofErr w:type="spellStart"/>
      <w:r w:rsidRPr="002A5E6F">
        <w:rPr>
          <w:sz w:val="24"/>
          <w:szCs w:val="24"/>
        </w:rPr>
        <w:t>virgo</w:t>
      </w:r>
      <w:proofErr w:type="spellEnd"/>
      <w:r w:rsidRPr="002A5E6F">
        <w:rPr>
          <w:sz w:val="24"/>
          <w:szCs w:val="24"/>
        </w:rPr>
        <w:t xml:space="preserve"> #</w:t>
      </w:r>
      <w:proofErr w:type="spellStart"/>
      <w:r w:rsidRPr="002A5E6F">
        <w:rPr>
          <w:sz w:val="24"/>
          <w:szCs w:val="24"/>
        </w:rPr>
        <w:t>timehaswings</w:t>
      </w:r>
      <w:proofErr w:type="spellEnd"/>
      <w:r>
        <w:rPr>
          <w:sz w:val="24"/>
          <w:szCs w:val="24"/>
        </w:rPr>
        <w:t>'</w:t>
      </w:r>
    </w:p>
    <w:p w:rsidR="003E11D4" w:rsidRDefault="003E11D4" w:rsidP="003E11D4">
      <w:pPr>
        <w:rPr>
          <w:sz w:val="24"/>
          <w:szCs w:val="24"/>
        </w:rPr>
      </w:pPr>
      <w:r>
        <w:rPr>
          <w:sz w:val="24"/>
          <w:szCs w:val="24"/>
        </w:rPr>
        <w:t xml:space="preserve">Cluster 5 is about a game just played or one coming up soon. </w:t>
      </w:r>
      <w:proofErr w:type="spellStart"/>
      <w:r>
        <w:rPr>
          <w:sz w:val="24"/>
          <w:szCs w:val="24"/>
        </w:rPr>
        <w:t>Sachin</w:t>
      </w:r>
      <w:proofErr w:type="spellEnd"/>
      <w:r>
        <w:rPr>
          <w:sz w:val="24"/>
          <w:szCs w:val="24"/>
        </w:rPr>
        <w:t xml:space="preserve"> </w:t>
      </w:r>
      <w:proofErr w:type="spellStart"/>
      <w:r>
        <w:rPr>
          <w:sz w:val="24"/>
          <w:szCs w:val="24"/>
        </w:rPr>
        <w:t>Tendulkar</w:t>
      </w:r>
      <w:proofErr w:type="spellEnd"/>
      <w:r>
        <w:rPr>
          <w:sz w:val="24"/>
          <w:szCs w:val="24"/>
        </w:rPr>
        <w:t xml:space="preserve">  said that is was a '</w:t>
      </w:r>
      <w:r w:rsidRPr="00DA67AA">
        <w:rPr>
          <w:sz w:val="24"/>
          <w:szCs w:val="24"/>
        </w:rPr>
        <w:t xml:space="preserve">Tough game </w:t>
      </w:r>
      <w:proofErr w:type="spellStart"/>
      <w:r w:rsidRPr="00DA67AA">
        <w:rPr>
          <w:sz w:val="24"/>
          <w:szCs w:val="24"/>
        </w:rPr>
        <w:t>todaywell</w:t>
      </w:r>
      <w:proofErr w:type="spellEnd"/>
      <w:r w:rsidRPr="00DA67AA">
        <w:rPr>
          <w:sz w:val="24"/>
          <w:szCs w:val="24"/>
        </w:rPr>
        <w:t xml:space="preserve"> fought out</w:t>
      </w:r>
      <w:r>
        <w:rPr>
          <w:sz w:val="24"/>
          <w:szCs w:val="24"/>
        </w:rPr>
        <w:t>'. Stephen Curry posted the comment, '</w:t>
      </w:r>
      <w:r w:rsidRPr="00AF7F70">
        <w:rPr>
          <w:sz w:val="24"/>
          <w:szCs w:val="24"/>
        </w:rPr>
        <w:t>S/O to #</w:t>
      </w:r>
      <w:proofErr w:type="spellStart"/>
      <w:r w:rsidRPr="00AF7F70">
        <w:rPr>
          <w:sz w:val="24"/>
          <w:szCs w:val="24"/>
        </w:rPr>
        <w:t>DubNation</w:t>
      </w:r>
      <w:proofErr w:type="spellEnd"/>
      <w:r w:rsidRPr="00AF7F70">
        <w:rPr>
          <w:sz w:val="24"/>
          <w:szCs w:val="24"/>
        </w:rPr>
        <w:t xml:space="preserve"> showing up strong for the preseason game tonight! Crazy atmosphere. Always Good to see my guy @Mospeights16 on the court!</w:t>
      </w:r>
      <w:r>
        <w:rPr>
          <w:sz w:val="24"/>
          <w:szCs w:val="24"/>
        </w:rPr>
        <w:t xml:space="preserve">'.  </w:t>
      </w:r>
    </w:p>
    <w:p w:rsidR="003E11D4" w:rsidRDefault="002B5474" w:rsidP="009B2ED6">
      <w:pPr>
        <w:pStyle w:val="Heading3"/>
      </w:pPr>
      <w:bookmarkStart w:id="143" w:name="_Toc507606112"/>
      <w:commentRangeStart w:id="144"/>
      <w:r>
        <w:t>W</w:t>
      </w:r>
      <w:r w:rsidR="003E11D4" w:rsidRPr="00E33814">
        <w:t>ord-Cloud</w:t>
      </w:r>
      <w:bookmarkEnd w:id="143"/>
      <w:commentRangeEnd w:id="144"/>
      <w:r w:rsidR="00EF08D4">
        <w:rPr>
          <w:rStyle w:val="CommentReference"/>
          <w:rFonts w:asciiTheme="minorHAnsi" w:eastAsiaTheme="minorHAnsi" w:hAnsiTheme="minorHAnsi" w:cstheme="minorBidi"/>
          <w:b w:val="0"/>
          <w:bCs w:val="0"/>
          <w:color w:val="auto"/>
        </w:rPr>
        <w:commentReference w:id="144"/>
      </w:r>
    </w:p>
    <w:p w:rsidR="004E7191" w:rsidRDefault="004E7191" w:rsidP="004E7191">
      <w:pPr>
        <w:rPr>
          <w:color w:val="000000" w:themeColor="text1"/>
          <w:sz w:val="24"/>
          <w:szCs w:val="24"/>
        </w:rPr>
      </w:pPr>
      <w:r>
        <w:rPr>
          <w:color w:val="000000" w:themeColor="text1"/>
          <w:sz w:val="24"/>
          <w:szCs w:val="24"/>
        </w:rPr>
        <w:t xml:space="preserve">After the cluster analysis the word frequency was examined and </w:t>
      </w:r>
      <w:r w:rsidR="00662C3E">
        <w:rPr>
          <w:color w:val="000000" w:themeColor="text1"/>
          <w:sz w:val="24"/>
          <w:szCs w:val="24"/>
        </w:rPr>
        <w:t>this resulted in the generation of the following table:</w:t>
      </w:r>
    </w:p>
    <w:tbl>
      <w:tblPr>
        <w:tblStyle w:val="TableGrid"/>
        <w:tblW w:w="0" w:type="auto"/>
        <w:tblLook w:val="04A0"/>
      </w:tblPr>
      <w:tblGrid>
        <w:gridCol w:w="2014"/>
        <w:gridCol w:w="1946"/>
        <w:gridCol w:w="1832"/>
        <w:gridCol w:w="1875"/>
        <w:gridCol w:w="1575"/>
      </w:tblGrid>
      <w:tr w:rsidR="00662C3E" w:rsidRPr="00806C13" w:rsidTr="00C82EBA">
        <w:tc>
          <w:tcPr>
            <w:tcW w:w="2014" w:type="dxa"/>
          </w:tcPr>
          <w:p w:rsidR="00662C3E" w:rsidRPr="00806C13" w:rsidRDefault="00662C3E" w:rsidP="00C82EBA">
            <w:pPr>
              <w:jc w:val="center"/>
              <w:rPr>
                <w:rFonts w:cstheme="minorHAnsi"/>
                <w:sz w:val="24"/>
                <w:szCs w:val="24"/>
              </w:rPr>
            </w:pPr>
          </w:p>
        </w:tc>
        <w:tc>
          <w:tcPr>
            <w:tcW w:w="1946" w:type="dxa"/>
          </w:tcPr>
          <w:p w:rsidR="00662C3E" w:rsidRPr="00806C13" w:rsidRDefault="00662C3E" w:rsidP="00C82EBA">
            <w:pPr>
              <w:jc w:val="center"/>
              <w:rPr>
                <w:rFonts w:cstheme="minorHAnsi"/>
                <w:sz w:val="24"/>
                <w:szCs w:val="24"/>
              </w:rPr>
            </w:pPr>
            <w:r w:rsidRPr="00806C13">
              <w:rPr>
                <w:rFonts w:cstheme="minorHAnsi"/>
                <w:sz w:val="24"/>
                <w:szCs w:val="24"/>
              </w:rPr>
              <w:t>Female</w:t>
            </w:r>
            <w:r>
              <w:rPr>
                <w:rFonts w:cstheme="minorHAnsi"/>
                <w:sz w:val="24"/>
                <w:szCs w:val="24"/>
              </w:rPr>
              <w:t>*</w:t>
            </w:r>
          </w:p>
        </w:tc>
        <w:tc>
          <w:tcPr>
            <w:tcW w:w="1832" w:type="dxa"/>
          </w:tcPr>
          <w:p w:rsidR="00662C3E" w:rsidRPr="00806C13" w:rsidRDefault="00662C3E" w:rsidP="00C82EBA">
            <w:pPr>
              <w:jc w:val="center"/>
              <w:rPr>
                <w:rFonts w:cstheme="minorHAnsi"/>
                <w:sz w:val="24"/>
                <w:szCs w:val="24"/>
              </w:rPr>
            </w:pPr>
            <w:r w:rsidRPr="00806C13">
              <w:rPr>
                <w:rFonts w:cstheme="minorHAnsi"/>
                <w:sz w:val="24"/>
                <w:szCs w:val="24"/>
              </w:rPr>
              <w:t>Male</w:t>
            </w:r>
          </w:p>
        </w:tc>
        <w:tc>
          <w:tcPr>
            <w:tcW w:w="1875" w:type="dxa"/>
          </w:tcPr>
          <w:p w:rsidR="00662C3E" w:rsidRPr="00806C13" w:rsidRDefault="00662C3E" w:rsidP="00C82EBA">
            <w:pPr>
              <w:jc w:val="center"/>
              <w:rPr>
                <w:rFonts w:cstheme="minorHAnsi"/>
                <w:sz w:val="24"/>
                <w:szCs w:val="24"/>
              </w:rPr>
            </w:pPr>
            <w:r w:rsidRPr="00806C13">
              <w:rPr>
                <w:rFonts w:cstheme="minorHAnsi"/>
                <w:sz w:val="24"/>
                <w:szCs w:val="24"/>
              </w:rPr>
              <w:t>Difference</w:t>
            </w:r>
          </w:p>
        </w:tc>
        <w:tc>
          <w:tcPr>
            <w:tcW w:w="1575" w:type="dxa"/>
          </w:tcPr>
          <w:p w:rsidR="00662C3E" w:rsidRPr="00806C13" w:rsidRDefault="00662C3E" w:rsidP="00C82EBA">
            <w:pPr>
              <w:jc w:val="center"/>
              <w:rPr>
                <w:rFonts w:cstheme="minorHAnsi"/>
                <w:sz w:val="24"/>
                <w:szCs w:val="24"/>
              </w:rPr>
            </w:pPr>
            <w:r w:rsidRPr="00806C13">
              <w:rPr>
                <w:rFonts w:cstheme="minorHAnsi"/>
                <w:sz w:val="24"/>
                <w:szCs w:val="24"/>
              </w:rPr>
              <w:t>Percentage difference</w:t>
            </w:r>
          </w:p>
        </w:tc>
      </w:tr>
      <w:tr w:rsidR="00662C3E" w:rsidRPr="00806C13" w:rsidTr="00C82EBA">
        <w:tc>
          <w:tcPr>
            <w:tcW w:w="2014" w:type="dxa"/>
          </w:tcPr>
          <w:p w:rsidR="00662C3E" w:rsidRPr="00806C13" w:rsidRDefault="00662C3E" w:rsidP="00C82EBA">
            <w:pPr>
              <w:jc w:val="center"/>
              <w:rPr>
                <w:rFonts w:cstheme="minorHAnsi"/>
                <w:sz w:val="24"/>
                <w:szCs w:val="24"/>
              </w:rPr>
            </w:pPr>
            <w:r w:rsidRPr="00806C13">
              <w:rPr>
                <w:rFonts w:cstheme="minorHAnsi"/>
                <w:sz w:val="24"/>
                <w:szCs w:val="24"/>
              </w:rPr>
              <w:t>Team</w:t>
            </w:r>
          </w:p>
        </w:tc>
        <w:tc>
          <w:tcPr>
            <w:tcW w:w="1946" w:type="dxa"/>
          </w:tcPr>
          <w:p w:rsidR="00662C3E" w:rsidRPr="00806C13" w:rsidRDefault="00662C3E" w:rsidP="00C82EBA">
            <w:pPr>
              <w:jc w:val="center"/>
              <w:rPr>
                <w:rFonts w:cstheme="minorHAnsi"/>
                <w:color w:val="000000"/>
                <w:sz w:val="24"/>
                <w:szCs w:val="24"/>
              </w:rPr>
            </w:pPr>
            <w:r>
              <w:rPr>
                <w:rFonts w:cstheme="minorHAnsi"/>
                <w:color w:val="000000"/>
                <w:sz w:val="24"/>
                <w:szCs w:val="24"/>
              </w:rPr>
              <w:t xml:space="preserve"> 50</w:t>
            </w:r>
          </w:p>
        </w:tc>
        <w:tc>
          <w:tcPr>
            <w:tcW w:w="1832" w:type="dxa"/>
          </w:tcPr>
          <w:p w:rsidR="00662C3E" w:rsidRPr="00806C13" w:rsidRDefault="00662C3E" w:rsidP="00C82EBA">
            <w:pPr>
              <w:jc w:val="center"/>
              <w:rPr>
                <w:rFonts w:cstheme="minorHAnsi"/>
                <w:color w:val="000000"/>
                <w:sz w:val="24"/>
                <w:szCs w:val="24"/>
              </w:rPr>
            </w:pPr>
            <w:r w:rsidRPr="00806C13">
              <w:rPr>
                <w:rFonts w:cstheme="minorHAnsi"/>
                <w:color w:val="000000"/>
                <w:sz w:val="24"/>
                <w:szCs w:val="24"/>
              </w:rPr>
              <w:t>156</w:t>
            </w:r>
          </w:p>
        </w:tc>
        <w:tc>
          <w:tcPr>
            <w:tcW w:w="1875" w:type="dxa"/>
          </w:tcPr>
          <w:p w:rsidR="00662C3E" w:rsidRPr="00806C13" w:rsidRDefault="00662C3E" w:rsidP="00C82EBA">
            <w:pPr>
              <w:jc w:val="center"/>
              <w:rPr>
                <w:rFonts w:cstheme="minorHAnsi"/>
                <w:color w:val="000000"/>
                <w:sz w:val="24"/>
                <w:szCs w:val="24"/>
              </w:rPr>
            </w:pPr>
            <w:r w:rsidRPr="00806C13">
              <w:rPr>
                <w:rFonts w:cstheme="minorHAnsi"/>
                <w:color w:val="000000"/>
                <w:sz w:val="24"/>
                <w:szCs w:val="24"/>
              </w:rPr>
              <w:t>-93</w:t>
            </w:r>
          </w:p>
        </w:tc>
        <w:tc>
          <w:tcPr>
            <w:tcW w:w="1575" w:type="dxa"/>
            <w:vAlign w:val="bottom"/>
          </w:tcPr>
          <w:p w:rsidR="00662C3E" w:rsidRPr="00806C13" w:rsidRDefault="00662C3E" w:rsidP="00C82EBA">
            <w:pPr>
              <w:jc w:val="center"/>
              <w:rPr>
                <w:rFonts w:cstheme="minorHAnsi"/>
                <w:color w:val="FF0000"/>
                <w:sz w:val="24"/>
                <w:szCs w:val="24"/>
              </w:rPr>
            </w:pPr>
            <w:r w:rsidRPr="00806C13">
              <w:rPr>
                <w:rFonts w:cstheme="minorHAnsi"/>
                <w:color w:val="FF0000"/>
                <w:sz w:val="24"/>
                <w:szCs w:val="24"/>
              </w:rPr>
              <w:t>-42.4</w:t>
            </w:r>
            <w:r>
              <w:rPr>
                <w:rFonts w:cstheme="minorHAnsi"/>
                <w:color w:val="FF0000"/>
                <w:sz w:val="24"/>
                <w:szCs w:val="24"/>
              </w:rPr>
              <w:t>7</w:t>
            </w:r>
          </w:p>
        </w:tc>
      </w:tr>
      <w:tr w:rsidR="00662C3E" w:rsidRPr="00806C13" w:rsidTr="00C82EBA">
        <w:tc>
          <w:tcPr>
            <w:tcW w:w="2014" w:type="dxa"/>
          </w:tcPr>
          <w:p w:rsidR="00662C3E" w:rsidRPr="00806C13" w:rsidRDefault="00662C3E" w:rsidP="00C82EBA">
            <w:pPr>
              <w:jc w:val="center"/>
              <w:rPr>
                <w:rFonts w:cstheme="minorHAnsi"/>
                <w:sz w:val="24"/>
                <w:szCs w:val="24"/>
              </w:rPr>
            </w:pPr>
            <w:r w:rsidRPr="00806C13">
              <w:rPr>
                <w:rFonts w:cstheme="minorHAnsi"/>
                <w:sz w:val="24"/>
                <w:szCs w:val="24"/>
              </w:rPr>
              <w:t>Player</w:t>
            </w:r>
          </w:p>
        </w:tc>
        <w:tc>
          <w:tcPr>
            <w:tcW w:w="1946" w:type="dxa"/>
          </w:tcPr>
          <w:p w:rsidR="00662C3E" w:rsidRPr="00806C13" w:rsidRDefault="00662C3E" w:rsidP="00C82EBA">
            <w:pPr>
              <w:jc w:val="center"/>
              <w:rPr>
                <w:rFonts w:cstheme="minorHAnsi"/>
                <w:color w:val="000000"/>
                <w:sz w:val="24"/>
                <w:szCs w:val="24"/>
              </w:rPr>
            </w:pPr>
            <w:r>
              <w:rPr>
                <w:rFonts w:cstheme="minorHAnsi"/>
                <w:color w:val="000000"/>
                <w:sz w:val="24"/>
                <w:szCs w:val="24"/>
              </w:rPr>
              <w:t>26</w:t>
            </w:r>
          </w:p>
        </w:tc>
        <w:tc>
          <w:tcPr>
            <w:tcW w:w="1832" w:type="dxa"/>
          </w:tcPr>
          <w:p w:rsidR="00662C3E" w:rsidRPr="00806C13" w:rsidRDefault="00662C3E" w:rsidP="00C82EBA">
            <w:pPr>
              <w:jc w:val="center"/>
              <w:rPr>
                <w:rFonts w:cstheme="minorHAnsi"/>
                <w:color w:val="000000"/>
                <w:sz w:val="24"/>
                <w:szCs w:val="24"/>
              </w:rPr>
            </w:pPr>
            <w:r w:rsidRPr="00806C13">
              <w:rPr>
                <w:rFonts w:cstheme="minorHAnsi"/>
                <w:color w:val="000000"/>
                <w:sz w:val="24"/>
                <w:szCs w:val="24"/>
              </w:rPr>
              <w:t>42</w:t>
            </w:r>
          </w:p>
        </w:tc>
        <w:tc>
          <w:tcPr>
            <w:tcW w:w="1875" w:type="dxa"/>
          </w:tcPr>
          <w:p w:rsidR="00662C3E" w:rsidRPr="00806C13" w:rsidRDefault="00662C3E" w:rsidP="00C82EBA">
            <w:pPr>
              <w:jc w:val="center"/>
              <w:rPr>
                <w:rFonts w:cstheme="minorHAnsi"/>
                <w:color w:val="000000"/>
                <w:sz w:val="24"/>
                <w:szCs w:val="24"/>
              </w:rPr>
            </w:pPr>
            <w:r w:rsidRPr="00806C13">
              <w:rPr>
                <w:rFonts w:cstheme="minorHAnsi"/>
                <w:color w:val="000000"/>
                <w:sz w:val="24"/>
                <w:szCs w:val="24"/>
              </w:rPr>
              <w:t>-12</w:t>
            </w:r>
          </w:p>
        </w:tc>
        <w:tc>
          <w:tcPr>
            <w:tcW w:w="1575" w:type="dxa"/>
            <w:vAlign w:val="bottom"/>
          </w:tcPr>
          <w:p w:rsidR="00662C3E" w:rsidRPr="00806C13" w:rsidRDefault="00662C3E" w:rsidP="00C82EBA">
            <w:pPr>
              <w:jc w:val="center"/>
              <w:rPr>
                <w:rFonts w:cstheme="minorHAnsi"/>
                <w:color w:val="FF0000"/>
                <w:sz w:val="24"/>
                <w:szCs w:val="24"/>
              </w:rPr>
            </w:pPr>
            <w:r w:rsidRPr="00806C13">
              <w:rPr>
                <w:rFonts w:cstheme="minorHAnsi"/>
                <w:color w:val="FF0000"/>
                <w:sz w:val="24"/>
                <w:szCs w:val="24"/>
              </w:rPr>
              <w:t>-16.6</w:t>
            </w:r>
            <w:r>
              <w:rPr>
                <w:rFonts w:cstheme="minorHAnsi"/>
                <w:color w:val="FF0000"/>
                <w:sz w:val="24"/>
                <w:szCs w:val="24"/>
              </w:rPr>
              <w:t>7</w:t>
            </w:r>
          </w:p>
        </w:tc>
      </w:tr>
      <w:tr w:rsidR="00662C3E" w:rsidRPr="00806C13" w:rsidTr="00C82EBA">
        <w:tc>
          <w:tcPr>
            <w:tcW w:w="2014" w:type="dxa"/>
          </w:tcPr>
          <w:p w:rsidR="00662C3E" w:rsidRPr="00806C13" w:rsidRDefault="00662C3E" w:rsidP="00C82EBA">
            <w:pPr>
              <w:jc w:val="center"/>
              <w:rPr>
                <w:rFonts w:cstheme="minorHAnsi"/>
                <w:sz w:val="24"/>
                <w:szCs w:val="24"/>
              </w:rPr>
            </w:pPr>
            <w:r w:rsidRPr="00806C13">
              <w:rPr>
                <w:rFonts w:cstheme="minorHAnsi"/>
                <w:sz w:val="24"/>
                <w:szCs w:val="24"/>
              </w:rPr>
              <w:t>Game</w:t>
            </w:r>
          </w:p>
        </w:tc>
        <w:tc>
          <w:tcPr>
            <w:tcW w:w="1946" w:type="dxa"/>
          </w:tcPr>
          <w:p w:rsidR="00662C3E" w:rsidRPr="00806C13" w:rsidRDefault="00662C3E" w:rsidP="00C82EBA">
            <w:pPr>
              <w:jc w:val="center"/>
              <w:rPr>
                <w:rFonts w:cstheme="minorHAnsi"/>
                <w:color w:val="000000"/>
                <w:sz w:val="24"/>
                <w:szCs w:val="24"/>
              </w:rPr>
            </w:pPr>
            <w:r>
              <w:rPr>
                <w:rFonts w:cstheme="minorHAnsi"/>
                <w:color w:val="000000"/>
                <w:sz w:val="24"/>
                <w:szCs w:val="24"/>
              </w:rPr>
              <w:t>118</w:t>
            </w:r>
          </w:p>
        </w:tc>
        <w:tc>
          <w:tcPr>
            <w:tcW w:w="1832" w:type="dxa"/>
          </w:tcPr>
          <w:p w:rsidR="00662C3E" w:rsidRPr="00806C13" w:rsidRDefault="00662C3E" w:rsidP="00C82EBA">
            <w:pPr>
              <w:jc w:val="center"/>
              <w:rPr>
                <w:rFonts w:cstheme="minorHAnsi"/>
                <w:color w:val="000000"/>
                <w:sz w:val="24"/>
                <w:szCs w:val="24"/>
              </w:rPr>
            </w:pPr>
            <w:r w:rsidRPr="00806C13">
              <w:rPr>
                <w:rFonts w:cstheme="minorHAnsi"/>
                <w:color w:val="000000"/>
                <w:sz w:val="24"/>
                <w:szCs w:val="24"/>
              </w:rPr>
              <w:t>164</w:t>
            </w:r>
          </w:p>
        </w:tc>
        <w:tc>
          <w:tcPr>
            <w:tcW w:w="1875" w:type="dxa"/>
          </w:tcPr>
          <w:p w:rsidR="00662C3E" w:rsidRPr="00806C13" w:rsidRDefault="00662C3E" w:rsidP="00C82EBA">
            <w:pPr>
              <w:jc w:val="center"/>
              <w:rPr>
                <w:rFonts w:cstheme="minorHAnsi"/>
                <w:color w:val="000000"/>
                <w:sz w:val="24"/>
                <w:szCs w:val="24"/>
              </w:rPr>
            </w:pPr>
            <w:r w:rsidRPr="00806C13">
              <w:rPr>
                <w:rFonts w:cstheme="minorHAnsi"/>
                <w:color w:val="000000"/>
                <w:sz w:val="24"/>
                <w:szCs w:val="24"/>
              </w:rPr>
              <w:t>-52</w:t>
            </w:r>
          </w:p>
        </w:tc>
        <w:tc>
          <w:tcPr>
            <w:tcW w:w="1575" w:type="dxa"/>
            <w:vAlign w:val="bottom"/>
          </w:tcPr>
          <w:p w:rsidR="00662C3E" w:rsidRPr="00806C13" w:rsidRDefault="00662C3E" w:rsidP="00C82EBA">
            <w:pPr>
              <w:jc w:val="center"/>
              <w:rPr>
                <w:rFonts w:cstheme="minorHAnsi"/>
                <w:color w:val="FF0000"/>
                <w:sz w:val="24"/>
                <w:szCs w:val="24"/>
              </w:rPr>
            </w:pPr>
            <w:r w:rsidRPr="00806C13">
              <w:rPr>
                <w:rFonts w:cstheme="minorHAnsi"/>
                <w:color w:val="FF0000"/>
                <w:sz w:val="24"/>
                <w:szCs w:val="24"/>
              </w:rPr>
              <w:t>-18.84</w:t>
            </w:r>
          </w:p>
        </w:tc>
      </w:tr>
      <w:tr w:rsidR="00662C3E" w:rsidRPr="00806C13" w:rsidTr="00C82EBA">
        <w:tc>
          <w:tcPr>
            <w:tcW w:w="2014" w:type="dxa"/>
          </w:tcPr>
          <w:p w:rsidR="00662C3E" w:rsidRPr="00806C13" w:rsidRDefault="00662C3E" w:rsidP="00C82EBA">
            <w:pPr>
              <w:jc w:val="center"/>
              <w:rPr>
                <w:rFonts w:cstheme="minorHAnsi"/>
                <w:sz w:val="24"/>
                <w:szCs w:val="24"/>
              </w:rPr>
            </w:pPr>
            <w:r w:rsidRPr="00806C13">
              <w:rPr>
                <w:rFonts w:cstheme="minorHAnsi"/>
                <w:sz w:val="24"/>
                <w:szCs w:val="24"/>
              </w:rPr>
              <w:t>Women</w:t>
            </w:r>
          </w:p>
        </w:tc>
        <w:tc>
          <w:tcPr>
            <w:tcW w:w="1946" w:type="dxa"/>
          </w:tcPr>
          <w:p w:rsidR="00662C3E" w:rsidRPr="00806C13" w:rsidRDefault="00662C3E" w:rsidP="00C82EBA">
            <w:pPr>
              <w:jc w:val="center"/>
              <w:rPr>
                <w:rFonts w:cstheme="minorHAnsi"/>
                <w:color w:val="000000"/>
                <w:sz w:val="24"/>
                <w:szCs w:val="24"/>
              </w:rPr>
            </w:pPr>
            <w:r>
              <w:rPr>
                <w:rFonts w:cstheme="minorHAnsi"/>
                <w:color w:val="000000"/>
                <w:sz w:val="24"/>
                <w:szCs w:val="24"/>
              </w:rPr>
              <w:t>51</w:t>
            </w:r>
          </w:p>
        </w:tc>
        <w:tc>
          <w:tcPr>
            <w:tcW w:w="1832" w:type="dxa"/>
          </w:tcPr>
          <w:p w:rsidR="00662C3E" w:rsidRPr="00806C13" w:rsidRDefault="00662C3E" w:rsidP="00C82EBA">
            <w:pPr>
              <w:jc w:val="center"/>
              <w:rPr>
                <w:rFonts w:cstheme="minorHAnsi"/>
                <w:color w:val="000000"/>
                <w:sz w:val="24"/>
                <w:szCs w:val="24"/>
              </w:rPr>
            </w:pPr>
            <w:r w:rsidRPr="00806C13">
              <w:rPr>
                <w:rFonts w:cstheme="minorHAnsi"/>
                <w:color w:val="000000"/>
                <w:sz w:val="24"/>
                <w:szCs w:val="24"/>
              </w:rPr>
              <w:t>17</w:t>
            </w:r>
          </w:p>
        </w:tc>
        <w:tc>
          <w:tcPr>
            <w:tcW w:w="1875" w:type="dxa"/>
          </w:tcPr>
          <w:p w:rsidR="00662C3E" w:rsidRPr="00806C13" w:rsidRDefault="00662C3E" w:rsidP="00C82EBA">
            <w:pPr>
              <w:jc w:val="center"/>
              <w:rPr>
                <w:rFonts w:cstheme="minorHAnsi"/>
                <w:color w:val="000000"/>
                <w:sz w:val="24"/>
                <w:szCs w:val="24"/>
              </w:rPr>
            </w:pPr>
            <w:r w:rsidRPr="00806C13">
              <w:rPr>
                <w:rFonts w:cstheme="minorHAnsi"/>
                <w:color w:val="000000"/>
                <w:sz w:val="24"/>
                <w:szCs w:val="24"/>
              </w:rPr>
              <w:t>92</w:t>
            </w:r>
          </w:p>
        </w:tc>
        <w:tc>
          <w:tcPr>
            <w:tcW w:w="1575" w:type="dxa"/>
            <w:vAlign w:val="bottom"/>
          </w:tcPr>
          <w:p w:rsidR="00662C3E" w:rsidRPr="00806C13" w:rsidRDefault="00662C3E" w:rsidP="00C82EBA">
            <w:pPr>
              <w:jc w:val="center"/>
              <w:rPr>
                <w:rFonts w:cstheme="minorHAnsi"/>
                <w:color w:val="000000"/>
                <w:sz w:val="24"/>
                <w:szCs w:val="24"/>
              </w:rPr>
            </w:pPr>
            <w:r>
              <w:rPr>
                <w:rFonts w:cstheme="minorHAnsi"/>
                <w:color w:val="000000"/>
                <w:sz w:val="24"/>
                <w:szCs w:val="24"/>
              </w:rPr>
              <w:t>73.02</w:t>
            </w:r>
          </w:p>
        </w:tc>
      </w:tr>
      <w:tr w:rsidR="00662C3E" w:rsidRPr="00806C13" w:rsidTr="00C82EBA">
        <w:tc>
          <w:tcPr>
            <w:tcW w:w="2014" w:type="dxa"/>
          </w:tcPr>
          <w:p w:rsidR="00662C3E" w:rsidRPr="00806C13" w:rsidRDefault="00662C3E" w:rsidP="00C82EBA">
            <w:pPr>
              <w:jc w:val="center"/>
              <w:rPr>
                <w:rFonts w:cstheme="minorHAnsi"/>
                <w:sz w:val="24"/>
                <w:szCs w:val="24"/>
              </w:rPr>
            </w:pPr>
            <w:r w:rsidRPr="00806C13">
              <w:rPr>
                <w:rFonts w:cstheme="minorHAnsi"/>
                <w:sz w:val="24"/>
                <w:szCs w:val="24"/>
              </w:rPr>
              <w:t>Men</w:t>
            </w:r>
          </w:p>
        </w:tc>
        <w:tc>
          <w:tcPr>
            <w:tcW w:w="1946" w:type="dxa"/>
          </w:tcPr>
          <w:p w:rsidR="00662C3E" w:rsidRPr="00806C13" w:rsidRDefault="00662C3E" w:rsidP="00C82EBA">
            <w:pPr>
              <w:jc w:val="center"/>
              <w:rPr>
                <w:rFonts w:cstheme="minorHAnsi"/>
                <w:color w:val="000000"/>
                <w:sz w:val="24"/>
                <w:szCs w:val="24"/>
              </w:rPr>
            </w:pPr>
            <w:r>
              <w:rPr>
                <w:rFonts w:cstheme="minorHAnsi"/>
                <w:color w:val="000000"/>
                <w:sz w:val="24"/>
                <w:szCs w:val="24"/>
              </w:rPr>
              <w:t>11</w:t>
            </w:r>
          </w:p>
        </w:tc>
        <w:tc>
          <w:tcPr>
            <w:tcW w:w="1832" w:type="dxa"/>
          </w:tcPr>
          <w:p w:rsidR="00662C3E" w:rsidRPr="00806C13" w:rsidRDefault="00662C3E" w:rsidP="00C82EBA">
            <w:pPr>
              <w:jc w:val="center"/>
              <w:rPr>
                <w:rFonts w:cstheme="minorHAnsi"/>
                <w:color w:val="000000"/>
                <w:sz w:val="24"/>
                <w:szCs w:val="24"/>
              </w:rPr>
            </w:pPr>
            <w:r w:rsidRPr="00806C13">
              <w:rPr>
                <w:rFonts w:cstheme="minorHAnsi"/>
                <w:color w:val="000000"/>
                <w:sz w:val="24"/>
                <w:szCs w:val="24"/>
              </w:rPr>
              <w:t>9</w:t>
            </w:r>
          </w:p>
        </w:tc>
        <w:tc>
          <w:tcPr>
            <w:tcW w:w="1875" w:type="dxa"/>
          </w:tcPr>
          <w:p w:rsidR="00662C3E" w:rsidRPr="00806C13" w:rsidRDefault="00662C3E" w:rsidP="00C82EBA">
            <w:pPr>
              <w:jc w:val="center"/>
              <w:rPr>
                <w:rFonts w:cstheme="minorHAnsi"/>
                <w:color w:val="000000"/>
                <w:sz w:val="24"/>
                <w:szCs w:val="24"/>
              </w:rPr>
            </w:pPr>
            <w:r w:rsidRPr="00806C13">
              <w:rPr>
                <w:rFonts w:cstheme="minorHAnsi"/>
                <w:color w:val="000000"/>
                <w:sz w:val="24"/>
                <w:szCs w:val="24"/>
              </w:rPr>
              <w:t>4</w:t>
            </w:r>
          </w:p>
        </w:tc>
        <w:tc>
          <w:tcPr>
            <w:tcW w:w="1575" w:type="dxa"/>
            <w:vAlign w:val="bottom"/>
          </w:tcPr>
          <w:p w:rsidR="00662C3E" w:rsidRPr="00806C13" w:rsidRDefault="00662C3E" w:rsidP="00C82EBA">
            <w:pPr>
              <w:jc w:val="center"/>
              <w:rPr>
                <w:rFonts w:cstheme="minorHAnsi"/>
                <w:color w:val="000000"/>
                <w:sz w:val="24"/>
                <w:szCs w:val="24"/>
              </w:rPr>
            </w:pPr>
            <w:r w:rsidRPr="00806C13">
              <w:rPr>
                <w:rFonts w:cstheme="minorHAnsi"/>
                <w:color w:val="000000"/>
                <w:sz w:val="24"/>
                <w:szCs w:val="24"/>
              </w:rPr>
              <w:t>18.18</w:t>
            </w:r>
          </w:p>
        </w:tc>
      </w:tr>
      <w:tr w:rsidR="00662C3E" w:rsidRPr="00806C13" w:rsidTr="00C82EBA">
        <w:tc>
          <w:tcPr>
            <w:tcW w:w="2014" w:type="dxa"/>
          </w:tcPr>
          <w:p w:rsidR="00662C3E" w:rsidRPr="00806C13" w:rsidRDefault="00662C3E" w:rsidP="00C82EBA">
            <w:pPr>
              <w:jc w:val="center"/>
              <w:rPr>
                <w:rFonts w:cstheme="minorHAnsi"/>
                <w:sz w:val="24"/>
                <w:szCs w:val="24"/>
              </w:rPr>
            </w:pPr>
            <w:r w:rsidRPr="00806C13">
              <w:rPr>
                <w:rFonts w:cstheme="minorHAnsi"/>
                <w:sz w:val="24"/>
                <w:szCs w:val="24"/>
              </w:rPr>
              <w:t>Family</w:t>
            </w:r>
          </w:p>
        </w:tc>
        <w:tc>
          <w:tcPr>
            <w:tcW w:w="1946" w:type="dxa"/>
          </w:tcPr>
          <w:p w:rsidR="00662C3E" w:rsidRPr="00806C13" w:rsidRDefault="00662C3E" w:rsidP="00C82EBA">
            <w:pPr>
              <w:jc w:val="center"/>
              <w:rPr>
                <w:rFonts w:cstheme="minorHAnsi"/>
                <w:color w:val="000000"/>
                <w:sz w:val="24"/>
                <w:szCs w:val="24"/>
              </w:rPr>
            </w:pPr>
            <w:r>
              <w:rPr>
                <w:rFonts w:cstheme="minorHAnsi"/>
                <w:color w:val="000000"/>
                <w:sz w:val="24"/>
                <w:szCs w:val="24"/>
              </w:rPr>
              <w:t>28</w:t>
            </w:r>
          </w:p>
        </w:tc>
        <w:tc>
          <w:tcPr>
            <w:tcW w:w="1832" w:type="dxa"/>
          </w:tcPr>
          <w:p w:rsidR="00662C3E" w:rsidRPr="00806C13" w:rsidRDefault="00662C3E" w:rsidP="00C82EBA">
            <w:pPr>
              <w:jc w:val="center"/>
              <w:rPr>
                <w:rFonts w:cstheme="minorHAnsi"/>
                <w:color w:val="000000"/>
                <w:sz w:val="24"/>
                <w:szCs w:val="24"/>
              </w:rPr>
            </w:pPr>
            <w:r>
              <w:rPr>
                <w:rFonts w:cstheme="minorHAnsi"/>
                <w:color w:val="000000"/>
                <w:sz w:val="24"/>
                <w:szCs w:val="24"/>
              </w:rPr>
              <w:t>64</w:t>
            </w:r>
          </w:p>
        </w:tc>
        <w:tc>
          <w:tcPr>
            <w:tcW w:w="1875" w:type="dxa"/>
          </w:tcPr>
          <w:p w:rsidR="00662C3E" w:rsidRPr="00806C13" w:rsidRDefault="00662C3E" w:rsidP="00C82EBA">
            <w:pPr>
              <w:jc w:val="center"/>
              <w:rPr>
                <w:rFonts w:cstheme="minorHAnsi"/>
                <w:color w:val="000000"/>
                <w:sz w:val="24"/>
                <w:szCs w:val="24"/>
              </w:rPr>
            </w:pPr>
            <w:r w:rsidRPr="00806C13">
              <w:rPr>
                <w:rFonts w:cstheme="minorHAnsi"/>
                <w:color w:val="000000"/>
                <w:sz w:val="24"/>
                <w:szCs w:val="24"/>
              </w:rPr>
              <w:t>-2</w:t>
            </w:r>
            <w:r>
              <w:rPr>
                <w:rFonts w:cstheme="minorHAnsi"/>
                <w:color w:val="000000"/>
                <w:sz w:val="24"/>
                <w:szCs w:val="24"/>
              </w:rPr>
              <w:t>9</w:t>
            </w:r>
          </w:p>
        </w:tc>
        <w:tc>
          <w:tcPr>
            <w:tcW w:w="1575" w:type="dxa"/>
            <w:vAlign w:val="bottom"/>
          </w:tcPr>
          <w:p w:rsidR="00662C3E" w:rsidRPr="00806C13" w:rsidRDefault="00662C3E" w:rsidP="00C82EBA">
            <w:pPr>
              <w:jc w:val="center"/>
              <w:rPr>
                <w:rFonts w:cstheme="minorHAnsi"/>
                <w:color w:val="FF0000"/>
                <w:sz w:val="24"/>
                <w:szCs w:val="24"/>
              </w:rPr>
            </w:pPr>
            <w:r w:rsidRPr="00806C13">
              <w:rPr>
                <w:rFonts w:cstheme="minorHAnsi"/>
                <w:color w:val="FF0000"/>
                <w:sz w:val="24"/>
                <w:szCs w:val="24"/>
              </w:rPr>
              <w:t>-</w:t>
            </w:r>
            <w:r>
              <w:rPr>
                <w:rFonts w:cstheme="minorHAnsi"/>
                <w:color w:val="FF0000"/>
                <w:sz w:val="24"/>
                <w:szCs w:val="24"/>
              </w:rPr>
              <w:t>54</w:t>
            </w:r>
            <w:r w:rsidRPr="00806C13">
              <w:rPr>
                <w:rFonts w:cstheme="minorHAnsi"/>
                <w:color w:val="FF0000"/>
                <w:sz w:val="24"/>
                <w:szCs w:val="24"/>
              </w:rPr>
              <w:t>.</w:t>
            </w:r>
            <w:r>
              <w:rPr>
                <w:rFonts w:cstheme="minorHAnsi"/>
                <w:color w:val="FF0000"/>
                <w:sz w:val="24"/>
                <w:szCs w:val="24"/>
              </w:rPr>
              <w:t>69</w:t>
            </w:r>
          </w:p>
        </w:tc>
      </w:tr>
      <w:tr w:rsidR="00662C3E" w:rsidRPr="00806C13" w:rsidTr="00C82EBA">
        <w:tc>
          <w:tcPr>
            <w:tcW w:w="2014" w:type="dxa"/>
          </w:tcPr>
          <w:p w:rsidR="00662C3E" w:rsidRPr="00806C13" w:rsidRDefault="00662C3E" w:rsidP="00C82EBA">
            <w:pPr>
              <w:jc w:val="center"/>
              <w:rPr>
                <w:rFonts w:cstheme="minorHAnsi"/>
                <w:sz w:val="24"/>
                <w:szCs w:val="24"/>
              </w:rPr>
            </w:pPr>
            <w:r w:rsidRPr="00806C13">
              <w:rPr>
                <w:rFonts w:cstheme="minorHAnsi"/>
                <w:sz w:val="24"/>
                <w:szCs w:val="24"/>
              </w:rPr>
              <w:t>love</w:t>
            </w:r>
          </w:p>
        </w:tc>
        <w:tc>
          <w:tcPr>
            <w:tcW w:w="1946" w:type="dxa"/>
          </w:tcPr>
          <w:p w:rsidR="00662C3E" w:rsidRPr="00806C13" w:rsidRDefault="00662C3E" w:rsidP="00C82EBA">
            <w:pPr>
              <w:jc w:val="center"/>
              <w:rPr>
                <w:rFonts w:cstheme="minorHAnsi"/>
                <w:color w:val="000000"/>
                <w:sz w:val="24"/>
                <w:szCs w:val="24"/>
              </w:rPr>
            </w:pPr>
            <w:r>
              <w:rPr>
                <w:rFonts w:cstheme="minorHAnsi"/>
                <w:color w:val="000000"/>
                <w:sz w:val="24"/>
                <w:szCs w:val="24"/>
              </w:rPr>
              <w:t>144</w:t>
            </w:r>
          </w:p>
        </w:tc>
        <w:tc>
          <w:tcPr>
            <w:tcW w:w="1832" w:type="dxa"/>
          </w:tcPr>
          <w:p w:rsidR="00662C3E" w:rsidRPr="00806C13" w:rsidRDefault="00662C3E" w:rsidP="00C82EBA">
            <w:pPr>
              <w:jc w:val="center"/>
              <w:rPr>
                <w:rFonts w:cstheme="minorHAnsi"/>
                <w:color w:val="000000"/>
                <w:sz w:val="24"/>
                <w:szCs w:val="24"/>
              </w:rPr>
            </w:pPr>
            <w:r w:rsidRPr="00806C13">
              <w:rPr>
                <w:rFonts w:cstheme="minorHAnsi"/>
                <w:color w:val="000000"/>
                <w:sz w:val="24"/>
                <w:szCs w:val="24"/>
              </w:rPr>
              <w:t>113</w:t>
            </w:r>
          </w:p>
        </w:tc>
        <w:tc>
          <w:tcPr>
            <w:tcW w:w="1875" w:type="dxa"/>
          </w:tcPr>
          <w:p w:rsidR="00662C3E" w:rsidRPr="00806C13" w:rsidRDefault="00662C3E" w:rsidP="00C82EBA">
            <w:pPr>
              <w:jc w:val="center"/>
              <w:rPr>
                <w:rFonts w:cstheme="minorHAnsi"/>
                <w:color w:val="000000"/>
                <w:sz w:val="24"/>
                <w:szCs w:val="24"/>
              </w:rPr>
            </w:pPr>
            <w:r w:rsidRPr="00806C13">
              <w:rPr>
                <w:rFonts w:cstheme="minorHAnsi"/>
                <w:color w:val="000000"/>
                <w:sz w:val="24"/>
                <w:szCs w:val="24"/>
              </w:rPr>
              <w:t>52</w:t>
            </w:r>
          </w:p>
        </w:tc>
        <w:tc>
          <w:tcPr>
            <w:tcW w:w="1575" w:type="dxa"/>
            <w:vAlign w:val="bottom"/>
          </w:tcPr>
          <w:p w:rsidR="00662C3E" w:rsidRPr="00806C13" w:rsidRDefault="00662C3E" w:rsidP="00C82EBA">
            <w:pPr>
              <w:jc w:val="center"/>
              <w:rPr>
                <w:rFonts w:cstheme="minorHAnsi"/>
                <w:color w:val="000000"/>
                <w:sz w:val="24"/>
                <w:szCs w:val="24"/>
              </w:rPr>
            </w:pPr>
            <w:r w:rsidRPr="00806C13">
              <w:rPr>
                <w:rFonts w:cstheme="minorHAnsi"/>
                <w:color w:val="000000"/>
                <w:sz w:val="24"/>
                <w:szCs w:val="24"/>
              </w:rPr>
              <w:t>18.7</w:t>
            </w:r>
            <w:r>
              <w:rPr>
                <w:rFonts w:cstheme="minorHAnsi"/>
                <w:color w:val="000000"/>
                <w:sz w:val="24"/>
                <w:szCs w:val="24"/>
              </w:rPr>
              <w:t>1</w:t>
            </w:r>
          </w:p>
        </w:tc>
      </w:tr>
      <w:tr w:rsidR="00662C3E" w:rsidRPr="00806C13" w:rsidTr="00C82EBA">
        <w:tc>
          <w:tcPr>
            <w:tcW w:w="2014" w:type="dxa"/>
          </w:tcPr>
          <w:p w:rsidR="00662C3E" w:rsidRPr="00806C13" w:rsidRDefault="00662C3E" w:rsidP="00C82EBA">
            <w:pPr>
              <w:jc w:val="center"/>
              <w:rPr>
                <w:rFonts w:cstheme="minorHAnsi"/>
                <w:sz w:val="24"/>
                <w:szCs w:val="24"/>
              </w:rPr>
            </w:pPr>
            <w:r w:rsidRPr="00806C13">
              <w:rPr>
                <w:rFonts w:cstheme="minorHAnsi"/>
                <w:sz w:val="24"/>
                <w:szCs w:val="24"/>
              </w:rPr>
              <w:t>Happy</w:t>
            </w:r>
          </w:p>
        </w:tc>
        <w:tc>
          <w:tcPr>
            <w:tcW w:w="1946" w:type="dxa"/>
          </w:tcPr>
          <w:p w:rsidR="00662C3E" w:rsidRPr="00806C13" w:rsidRDefault="00662C3E" w:rsidP="00C82EBA">
            <w:pPr>
              <w:jc w:val="center"/>
              <w:rPr>
                <w:rFonts w:cstheme="minorHAnsi"/>
                <w:color w:val="000000"/>
                <w:sz w:val="24"/>
                <w:szCs w:val="24"/>
              </w:rPr>
            </w:pPr>
            <w:r>
              <w:rPr>
                <w:rFonts w:cstheme="minorHAnsi"/>
                <w:color w:val="000000"/>
                <w:sz w:val="24"/>
                <w:szCs w:val="24"/>
              </w:rPr>
              <w:t>106</w:t>
            </w:r>
          </w:p>
        </w:tc>
        <w:tc>
          <w:tcPr>
            <w:tcW w:w="1832" w:type="dxa"/>
          </w:tcPr>
          <w:p w:rsidR="00662C3E" w:rsidRPr="00806C13" w:rsidRDefault="00662C3E" w:rsidP="00C82EBA">
            <w:pPr>
              <w:jc w:val="center"/>
              <w:rPr>
                <w:rFonts w:cstheme="minorHAnsi"/>
                <w:color w:val="000000"/>
                <w:sz w:val="24"/>
                <w:szCs w:val="24"/>
              </w:rPr>
            </w:pPr>
            <w:r w:rsidRPr="00806C13">
              <w:rPr>
                <w:rFonts w:cstheme="minorHAnsi"/>
                <w:color w:val="000000"/>
                <w:sz w:val="24"/>
                <w:szCs w:val="24"/>
              </w:rPr>
              <w:t>149</w:t>
            </w:r>
          </w:p>
        </w:tc>
        <w:tc>
          <w:tcPr>
            <w:tcW w:w="1875" w:type="dxa"/>
          </w:tcPr>
          <w:p w:rsidR="00662C3E" w:rsidRPr="00806C13" w:rsidRDefault="00662C3E" w:rsidP="00C82EBA">
            <w:pPr>
              <w:jc w:val="center"/>
              <w:rPr>
                <w:rFonts w:cstheme="minorHAnsi"/>
                <w:color w:val="000000"/>
                <w:sz w:val="24"/>
                <w:szCs w:val="24"/>
              </w:rPr>
            </w:pPr>
            <w:r w:rsidRPr="00806C13">
              <w:rPr>
                <w:rFonts w:cstheme="minorHAnsi"/>
                <w:color w:val="000000"/>
                <w:sz w:val="24"/>
                <w:szCs w:val="24"/>
              </w:rPr>
              <w:t>-23</w:t>
            </w:r>
          </w:p>
        </w:tc>
        <w:tc>
          <w:tcPr>
            <w:tcW w:w="1575" w:type="dxa"/>
            <w:vAlign w:val="bottom"/>
          </w:tcPr>
          <w:p w:rsidR="00662C3E" w:rsidRPr="00806C13" w:rsidRDefault="00662C3E" w:rsidP="00C82EBA">
            <w:pPr>
              <w:jc w:val="center"/>
              <w:rPr>
                <w:rFonts w:cstheme="minorHAnsi"/>
                <w:color w:val="FF0000"/>
                <w:sz w:val="24"/>
                <w:szCs w:val="24"/>
              </w:rPr>
            </w:pPr>
            <w:r w:rsidRPr="00806C13">
              <w:rPr>
                <w:rFonts w:cstheme="minorHAnsi"/>
                <w:color w:val="FF0000"/>
                <w:sz w:val="24"/>
                <w:szCs w:val="24"/>
              </w:rPr>
              <w:t>-8.36</w:t>
            </w:r>
          </w:p>
        </w:tc>
      </w:tr>
      <w:tr w:rsidR="00662C3E" w:rsidRPr="00806C13" w:rsidTr="00C82EBA">
        <w:tc>
          <w:tcPr>
            <w:tcW w:w="2014" w:type="dxa"/>
          </w:tcPr>
          <w:p w:rsidR="00662C3E" w:rsidRPr="00806C13" w:rsidRDefault="00662C3E" w:rsidP="00C82EBA">
            <w:pPr>
              <w:jc w:val="center"/>
              <w:rPr>
                <w:rFonts w:cstheme="minorHAnsi"/>
                <w:sz w:val="24"/>
                <w:szCs w:val="24"/>
              </w:rPr>
            </w:pPr>
            <w:r w:rsidRPr="00806C13">
              <w:rPr>
                <w:rFonts w:cstheme="minorHAnsi"/>
                <w:sz w:val="24"/>
                <w:szCs w:val="24"/>
              </w:rPr>
              <w:t>Best</w:t>
            </w:r>
          </w:p>
        </w:tc>
        <w:tc>
          <w:tcPr>
            <w:tcW w:w="1946" w:type="dxa"/>
          </w:tcPr>
          <w:p w:rsidR="00662C3E" w:rsidRPr="00806C13" w:rsidRDefault="00662C3E" w:rsidP="00C82EBA">
            <w:pPr>
              <w:jc w:val="center"/>
              <w:rPr>
                <w:rFonts w:cstheme="minorHAnsi"/>
                <w:color w:val="000000"/>
                <w:sz w:val="24"/>
                <w:szCs w:val="24"/>
              </w:rPr>
            </w:pPr>
            <w:r>
              <w:rPr>
                <w:rFonts w:cstheme="minorHAnsi"/>
                <w:color w:val="000000"/>
                <w:sz w:val="24"/>
                <w:szCs w:val="24"/>
              </w:rPr>
              <w:t>66</w:t>
            </w:r>
          </w:p>
        </w:tc>
        <w:tc>
          <w:tcPr>
            <w:tcW w:w="1832" w:type="dxa"/>
          </w:tcPr>
          <w:p w:rsidR="00662C3E" w:rsidRPr="00806C13" w:rsidRDefault="00662C3E" w:rsidP="00C82EBA">
            <w:pPr>
              <w:jc w:val="center"/>
              <w:rPr>
                <w:rFonts w:cstheme="minorHAnsi"/>
                <w:color w:val="000000"/>
                <w:sz w:val="24"/>
                <w:szCs w:val="24"/>
              </w:rPr>
            </w:pPr>
            <w:r w:rsidRPr="00806C13">
              <w:rPr>
                <w:rFonts w:cstheme="minorHAnsi"/>
                <w:color w:val="000000"/>
                <w:sz w:val="24"/>
                <w:szCs w:val="24"/>
              </w:rPr>
              <w:t>111</w:t>
            </w:r>
          </w:p>
        </w:tc>
        <w:tc>
          <w:tcPr>
            <w:tcW w:w="1875" w:type="dxa"/>
          </w:tcPr>
          <w:p w:rsidR="00662C3E" w:rsidRPr="00806C13" w:rsidRDefault="00662C3E" w:rsidP="00C82EBA">
            <w:pPr>
              <w:jc w:val="center"/>
              <w:rPr>
                <w:rFonts w:cstheme="minorHAnsi"/>
                <w:color w:val="000000"/>
                <w:sz w:val="24"/>
                <w:szCs w:val="24"/>
              </w:rPr>
            </w:pPr>
            <w:r w:rsidRPr="00806C13">
              <w:rPr>
                <w:rFonts w:cstheme="minorHAnsi"/>
                <w:color w:val="000000"/>
                <w:sz w:val="24"/>
                <w:szCs w:val="24"/>
              </w:rPr>
              <w:t>-41</w:t>
            </w:r>
          </w:p>
        </w:tc>
        <w:tc>
          <w:tcPr>
            <w:tcW w:w="1575" w:type="dxa"/>
            <w:vAlign w:val="bottom"/>
          </w:tcPr>
          <w:p w:rsidR="00662C3E" w:rsidRPr="00806C13" w:rsidRDefault="00662C3E" w:rsidP="00C82EBA">
            <w:pPr>
              <w:jc w:val="center"/>
              <w:rPr>
                <w:rFonts w:cstheme="minorHAnsi"/>
                <w:color w:val="FF0000"/>
                <w:sz w:val="24"/>
                <w:szCs w:val="24"/>
              </w:rPr>
            </w:pPr>
            <w:r w:rsidRPr="00806C13">
              <w:rPr>
                <w:rFonts w:cstheme="minorHAnsi"/>
                <w:color w:val="FF0000"/>
                <w:sz w:val="24"/>
                <w:szCs w:val="24"/>
              </w:rPr>
              <w:t>-22.65</w:t>
            </w:r>
          </w:p>
        </w:tc>
      </w:tr>
      <w:tr w:rsidR="00662C3E" w:rsidRPr="00806C13" w:rsidTr="00C82EBA">
        <w:tc>
          <w:tcPr>
            <w:tcW w:w="2014" w:type="dxa"/>
          </w:tcPr>
          <w:p w:rsidR="00662C3E" w:rsidRPr="00806C13" w:rsidRDefault="00662C3E" w:rsidP="00C82EBA">
            <w:pPr>
              <w:jc w:val="center"/>
              <w:rPr>
                <w:rFonts w:cstheme="minorHAnsi"/>
                <w:sz w:val="24"/>
                <w:szCs w:val="24"/>
              </w:rPr>
            </w:pPr>
            <w:r w:rsidRPr="00806C13">
              <w:rPr>
                <w:rFonts w:cstheme="minorHAnsi"/>
                <w:sz w:val="24"/>
                <w:szCs w:val="24"/>
              </w:rPr>
              <w:t>Year</w:t>
            </w:r>
          </w:p>
        </w:tc>
        <w:tc>
          <w:tcPr>
            <w:tcW w:w="1946" w:type="dxa"/>
          </w:tcPr>
          <w:p w:rsidR="00662C3E" w:rsidRPr="00806C13" w:rsidRDefault="00662C3E" w:rsidP="00C82EBA">
            <w:pPr>
              <w:jc w:val="center"/>
              <w:rPr>
                <w:rFonts w:cstheme="minorHAnsi"/>
                <w:color w:val="000000"/>
                <w:sz w:val="24"/>
                <w:szCs w:val="24"/>
              </w:rPr>
            </w:pPr>
            <w:r>
              <w:rPr>
                <w:rFonts w:cstheme="minorHAnsi"/>
                <w:color w:val="000000"/>
                <w:sz w:val="24"/>
                <w:szCs w:val="24"/>
              </w:rPr>
              <w:t>55</w:t>
            </w:r>
          </w:p>
        </w:tc>
        <w:tc>
          <w:tcPr>
            <w:tcW w:w="1832" w:type="dxa"/>
          </w:tcPr>
          <w:p w:rsidR="00662C3E" w:rsidRPr="00806C13" w:rsidRDefault="00662C3E" w:rsidP="00C82EBA">
            <w:pPr>
              <w:jc w:val="center"/>
              <w:rPr>
                <w:rFonts w:cstheme="minorHAnsi"/>
                <w:color w:val="000000"/>
                <w:sz w:val="24"/>
                <w:szCs w:val="24"/>
              </w:rPr>
            </w:pPr>
            <w:r w:rsidRPr="00806C13">
              <w:rPr>
                <w:rFonts w:cstheme="minorHAnsi"/>
                <w:color w:val="000000"/>
                <w:sz w:val="24"/>
                <w:szCs w:val="24"/>
              </w:rPr>
              <w:t>94</w:t>
            </w:r>
          </w:p>
        </w:tc>
        <w:tc>
          <w:tcPr>
            <w:tcW w:w="1875" w:type="dxa"/>
          </w:tcPr>
          <w:p w:rsidR="00662C3E" w:rsidRPr="00806C13" w:rsidRDefault="00662C3E" w:rsidP="00C82EBA">
            <w:pPr>
              <w:jc w:val="center"/>
              <w:rPr>
                <w:rFonts w:cstheme="minorHAnsi"/>
                <w:color w:val="000000"/>
                <w:sz w:val="24"/>
                <w:szCs w:val="24"/>
              </w:rPr>
            </w:pPr>
            <w:r w:rsidRPr="00806C13">
              <w:rPr>
                <w:rFonts w:cstheme="minorHAnsi"/>
                <w:color w:val="000000"/>
                <w:sz w:val="24"/>
                <w:szCs w:val="24"/>
              </w:rPr>
              <w:t>-12</w:t>
            </w:r>
          </w:p>
        </w:tc>
        <w:tc>
          <w:tcPr>
            <w:tcW w:w="1575" w:type="dxa"/>
            <w:vAlign w:val="bottom"/>
          </w:tcPr>
          <w:p w:rsidR="00662C3E" w:rsidRPr="00806C13" w:rsidRDefault="00662C3E" w:rsidP="00C82EBA">
            <w:pPr>
              <w:jc w:val="center"/>
              <w:rPr>
                <w:rFonts w:cstheme="minorHAnsi"/>
                <w:color w:val="FF0000"/>
                <w:sz w:val="24"/>
                <w:szCs w:val="24"/>
              </w:rPr>
            </w:pPr>
            <w:r w:rsidRPr="00806C13">
              <w:rPr>
                <w:rFonts w:cstheme="minorHAnsi"/>
                <w:color w:val="FF0000"/>
                <w:sz w:val="24"/>
                <w:szCs w:val="24"/>
              </w:rPr>
              <w:t>-6.81</w:t>
            </w:r>
          </w:p>
        </w:tc>
      </w:tr>
      <w:tr w:rsidR="00662C3E" w:rsidRPr="00806C13" w:rsidTr="00C82EBA">
        <w:tc>
          <w:tcPr>
            <w:tcW w:w="2014" w:type="dxa"/>
          </w:tcPr>
          <w:p w:rsidR="00662C3E" w:rsidRPr="00806C13" w:rsidRDefault="00662C3E" w:rsidP="00C82EBA">
            <w:pPr>
              <w:jc w:val="center"/>
              <w:rPr>
                <w:rFonts w:cstheme="minorHAnsi"/>
                <w:sz w:val="24"/>
                <w:szCs w:val="24"/>
              </w:rPr>
            </w:pPr>
            <w:r w:rsidRPr="00806C13">
              <w:rPr>
                <w:rFonts w:cstheme="minorHAnsi"/>
                <w:sz w:val="24"/>
                <w:szCs w:val="24"/>
              </w:rPr>
              <w:t>good</w:t>
            </w:r>
          </w:p>
        </w:tc>
        <w:tc>
          <w:tcPr>
            <w:tcW w:w="1946" w:type="dxa"/>
          </w:tcPr>
          <w:p w:rsidR="00662C3E" w:rsidRPr="00806C13" w:rsidRDefault="00662C3E" w:rsidP="00C82EBA">
            <w:pPr>
              <w:jc w:val="center"/>
              <w:rPr>
                <w:rFonts w:cstheme="minorHAnsi"/>
                <w:color w:val="000000"/>
                <w:sz w:val="24"/>
                <w:szCs w:val="24"/>
              </w:rPr>
            </w:pPr>
            <w:r>
              <w:rPr>
                <w:rFonts w:cstheme="minorHAnsi"/>
                <w:color w:val="000000"/>
                <w:sz w:val="24"/>
                <w:szCs w:val="24"/>
              </w:rPr>
              <w:t>110</w:t>
            </w:r>
          </w:p>
        </w:tc>
        <w:tc>
          <w:tcPr>
            <w:tcW w:w="1832" w:type="dxa"/>
          </w:tcPr>
          <w:p w:rsidR="00662C3E" w:rsidRPr="00806C13" w:rsidRDefault="00662C3E" w:rsidP="00C82EBA">
            <w:pPr>
              <w:jc w:val="center"/>
              <w:rPr>
                <w:rFonts w:cstheme="minorHAnsi"/>
                <w:color w:val="000000"/>
                <w:sz w:val="24"/>
                <w:szCs w:val="24"/>
              </w:rPr>
            </w:pPr>
            <w:r w:rsidRPr="00806C13">
              <w:rPr>
                <w:rFonts w:cstheme="minorHAnsi"/>
                <w:color w:val="000000"/>
                <w:sz w:val="24"/>
                <w:szCs w:val="24"/>
              </w:rPr>
              <w:t>193</w:t>
            </w:r>
          </w:p>
        </w:tc>
        <w:tc>
          <w:tcPr>
            <w:tcW w:w="1875" w:type="dxa"/>
          </w:tcPr>
          <w:p w:rsidR="00662C3E" w:rsidRPr="00806C13" w:rsidRDefault="00662C3E" w:rsidP="00C82EBA">
            <w:pPr>
              <w:jc w:val="center"/>
              <w:rPr>
                <w:rFonts w:cstheme="minorHAnsi"/>
                <w:color w:val="000000"/>
                <w:sz w:val="24"/>
                <w:szCs w:val="24"/>
              </w:rPr>
            </w:pPr>
            <w:r w:rsidRPr="00806C13">
              <w:rPr>
                <w:rFonts w:cstheme="minorHAnsi"/>
                <w:color w:val="000000"/>
                <w:sz w:val="24"/>
                <w:szCs w:val="24"/>
              </w:rPr>
              <w:t>-73</w:t>
            </w:r>
          </w:p>
        </w:tc>
        <w:tc>
          <w:tcPr>
            <w:tcW w:w="1575" w:type="dxa"/>
            <w:vAlign w:val="bottom"/>
          </w:tcPr>
          <w:p w:rsidR="00662C3E" w:rsidRPr="00806C13" w:rsidRDefault="00662C3E" w:rsidP="00C82EBA">
            <w:pPr>
              <w:jc w:val="center"/>
              <w:rPr>
                <w:rFonts w:cstheme="minorHAnsi"/>
                <w:color w:val="FF0000"/>
                <w:sz w:val="24"/>
                <w:szCs w:val="24"/>
              </w:rPr>
            </w:pPr>
            <w:r w:rsidRPr="00806C13">
              <w:rPr>
                <w:rFonts w:cstheme="minorHAnsi"/>
                <w:color w:val="FF0000"/>
                <w:sz w:val="24"/>
                <w:szCs w:val="24"/>
              </w:rPr>
              <w:t>-23.32</w:t>
            </w:r>
          </w:p>
        </w:tc>
      </w:tr>
      <w:tr w:rsidR="00662C3E" w:rsidRPr="00806C13" w:rsidTr="00C82EBA">
        <w:tc>
          <w:tcPr>
            <w:tcW w:w="2014" w:type="dxa"/>
          </w:tcPr>
          <w:p w:rsidR="00662C3E" w:rsidRPr="00806C13" w:rsidRDefault="00662C3E" w:rsidP="00C82EBA">
            <w:pPr>
              <w:jc w:val="center"/>
              <w:rPr>
                <w:rFonts w:cstheme="minorHAnsi"/>
                <w:sz w:val="24"/>
                <w:szCs w:val="24"/>
              </w:rPr>
            </w:pPr>
            <w:r w:rsidRPr="00806C13">
              <w:rPr>
                <w:rFonts w:cstheme="minorHAnsi"/>
                <w:sz w:val="24"/>
                <w:szCs w:val="24"/>
              </w:rPr>
              <w:t>First</w:t>
            </w:r>
          </w:p>
        </w:tc>
        <w:tc>
          <w:tcPr>
            <w:tcW w:w="1946" w:type="dxa"/>
          </w:tcPr>
          <w:p w:rsidR="00662C3E" w:rsidRPr="00806C13" w:rsidRDefault="00662C3E" w:rsidP="00C82EBA">
            <w:pPr>
              <w:jc w:val="center"/>
              <w:rPr>
                <w:rFonts w:cstheme="minorHAnsi"/>
                <w:color w:val="000000"/>
                <w:sz w:val="24"/>
                <w:szCs w:val="24"/>
              </w:rPr>
            </w:pPr>
            <w:r>
              <w:rPr>
                <w:rFonts w:cstheme="minorHAnsi"/>
                <w:color w:val="000000"/>
                <w:sz w:val="24"/>
                <w:szCs w:val="24"/>
              </w:rPr>
              <w:t>60</w:t>
            </w:r>
          </w:p>
        </w:tc>
        <w:tc>
          <w:tcPr>
            <w:tcW w:w="1832" w:type="dxa"/>
          </w:tcPr>
          <w:p w:rsidR="00662C3E" w:rsidRPr="00806C13" w:rsidRDefault="00662C3E" w:rsidP="00C82EBA">
            <w:pPr>
              <w:jc w:val="center"/>
              <w:rPr>
                <w:rFonts w:cstheme="minorHAnsi"/>
                <w:color w:val="000000"/>
                <w:sz w:val="24"/>
                <w:szCs w:val="24"/>
              </w:rPr>
            </w:pPr>
            <w:r w:rsidRPr="00806C13">
              <w:rPr>
                <w:rFonts w:cstheme="minorHAnsi"/>
                <w:color w:val="000000"/>
                <w:sz w:val="24"/>
                <w:szCs w:val="24"/>
              </w:rPr>
              <w:t>57</w:t>
            </w:r>
          </w:p>
        </w:tc>
        <w:tc>
          <w:tcPr>
            <w:tcW w:w="1875" w:type="dxa"/>
          </w:tcPr>
          <w:p w:rsidR="00662C3E" w:rsidRPr="00806C13" w:rsidRDefault="00662C3E" w:rsidP="00C82EBA">
            <w:pPr>
              <w:jc w:val="center"/>
              <w:rPr>
                <w:rFonts w:cstheme="minorHAnsi"/>
                <w:color w:val="000000"/>
                <w:sz w:val="24"/>
                <w:szCs w:val="24"/>
              </w:rPr>
            </w:pPr>
            <w:r w:rsidRPr="00806C13">
              <w:rPr>
                <w:rFonts w:cstheme="minorHAnsi"/>
                <w:color w:val="000000"/>
                <w:sz w:val="24"/>
                <w:szCs w:val="24"/>
              </w:rPr>
              <w:t>8</w:t>
            </w:r>
          </w:p>
        </w:tc>
        <w:tc>
          <w:tcPr>
            <w:tcW w:w="1575" w:type="dxa"/>
            <w:vAlign w:val="bottom"/>
          </w:tcPr>
          <w:p w:rsidR="00662C3E" w:rsidRPr="00806C13" w:rsidRDefault="00662C3E" w:rsidP="00C82EBA">
            <w:pPr>
              <w:jc w:val="center"/>
              <w:rPr>
                <w:rFonts w:cstheme="minorHAnsi"/>
                <w:color w:val="000000"/>
                <w:sz w:val="24"/>
                <w:szCs w:val="24"/>
              </w:rPr>
            </w:pPr>
            <w:r w:rsidRPr="00806C13">
              <w:rPr>
                <w:rFonts w:cstheme="minorHAnsi"/>
                <w:color w:val="000000"/>
                <w:sz w:val="24"/>
                <w:szCs w:val="24"/>
              </w:rPr>
              <w:t>6.5</w:t>
            </w:r>
            <w:r>
              <w:rPr>
                <w:rFonts w:cstheme="minorHAnsi"/>
                <w:color w:val="000000"/>
                <w:sz w:val="24"/>
                <w:szCs w:val="24"/>
              </w:rPr>
              <w:t>6</w:t>
            </w:r>
          </w:p>
        </w:tc>
      </w:tr>
      <w:tr w:rsidR="00662C3E" w:rsidRPr="00806C13" w:rsidTr="00C82EBA">
        <w:tc>
          <w:tcPr>
            <w:tcW w:w="2014" w:type="dxa"/>
          </w:tcPr>
          <w:p w:rsidR="00662C3E" w:rsidRPr="00806C13" w:rsidRDefault="00662C3E" w:rsidP="00C82EBA">
            <w:pPr>
              <w:jc w:val="center"/>
              <w:rPr>
                <w:rFonts w:cstheme="minorHAnsi"/>
                <w:sz w:val="24"/>
                <w:szCs w:val="24"/>
              </w:rPr>
            </w:pPr>
            <w:r w:rsidRPr="00806C13">
              <w:rPr>
                <w:rFonts w:cstheme="minorHAnsi"/>
                <w:sz w:val="24"/>
                <w:szCs w:val="24"/>
              </w:rPr>
              <w:t>Today</w:t>
            </w:r>
          </w:p>
        </w:tc>
        <w:tc>
          <w:tcPr>
            <w:tcW w:w="1946" w:type="dxa"/>
          </w:tcPr>
          <w:p w:rsidR="00662C3E" w:rsidRPr="00806C13" w:rsidRDefault="00662C3E" w:rsidP="00C82EBA">
            <w:pPr>
              <w:jc w:val="center"/>
              <w:rPr>
                <w:rFonts w:cstheme="minorHAnsi"/>
                <w:color w:val="000000"/>
                <w:sz w:val="24"/>
                <w:szCs w:val="24"/>
              </w:rPr>
            </w:pPr>
            <w:r>
              <w:rPr>
                <w:rFonts w:cstheme="minorHAnsi"/>
                <w:color w:val="000000"/>
                <w:sz w:val="24"/>
                <w:szCs w:val="24"/>
              </w:rPr>
              <w:t>121</w:t>
            </w:r>
          </w:p>
        </w:tc>
        <w:tc>
          <w:tcPr>
            <w:tcW w:w="1832" w:type="dxa"/>
          </w:tcPr>
          <w:p w:rsidR="00662C3E" w:rsidRPr="00806C13" w:rsidRDefault="00662C3E" w:rsidP="00C82EBA">
            <w:pPr>
              <w:jc w:val="center"/>
              <w:rPr>
                <w:rFonts w:cstheme="minorHAnsi"/>
                <w:color w:val="000000"/>
                <w:sz w:val="24"/>
                <w:szCs w:val="24"/>
              </w:rPr>
            </w:pPr>
            <w:r w:rsidRPr="00806C13">
              <w:rPr>
                <w:rFonts w:cstheme="minorHAnsi"/>
                <w:color w:val="000000"/>
                <w:sz w:val="24"/>
                <w:szCs w:val="24"/>
              </w:rPr>
              <w:t>131</w:t>
            </w:r>
          </w:p>
        </w:tc>
        <w:tc>
          <w:tcPr>
            <w:tcW w:w="1875" w:type="dxa"/>
          </w:tcPr>
          <w:p w:rsidR="00662C3E" w:rsidRPr="00806C13" w:rsidRDefault="00662C3E" w:rsidP="00C82EBA">
            <w:pPr>
              <w:jc w:val="center"/>
              <w:rPr>
                <w:rFonts w:cstheme="minorHAnsi"/>
                <w:color w:val="000000"/>
                <w:sz w:val="24"/>
                <w:szCs w:val="24"/>
              </w:rPr>
            </w:pPr>
            <w:r w:rsidRPr="00806C13">
              <w:rPr>
                <w:rFonts w:cstheme="minorHAnsi"/>
                <w:color w:val="000000"/>
                <w:sz w:val="24"/>
                <w:szCs w:val="24"/>
              </w:rPr>
              <w:t>-115</w:t>
            </w:r>
          </w:p>
        </w:tc>
        <w:tc>
          <w:tcPr>
            <w:tcW w:w="1575" w:type="dxa"/>
            <w:vAlign w:val="bottom"/>
          </w:tcPr>
          <w:p w:rsidR="00662C3E" w:rsidRPr="00806C13" w:rsidRDefault="00662C3E" w:rsidP="00C82EBA">
            <w:pPr>
              <w:jc w:val="center"/>
              <w:rPr>
                <w:rFonts w:cstheme="minorHAnsi"/>
                <w:color w:val="FF0000"/>
                <w:sz w:val="24"/>
                <w:szCs w:val="24"/>
              </w:rPr>
            </w:pPr>
            <w:r w:rsidRPr="00806C13">
              <w:rPr>
                <w:rFonts w:cstheme="minorHAnsi"/>
                <w:color w:val="FF0000"/>
                <w:sz w:val="24"/>
                <w:szCs w:val="24"/>
              </w:rPr>
              <w:t>-78.23</w:t>
            </w:r>
          </w:p>
        </w:tc>
      </w:tr>
      <w:tr w:rsidR="00662C3E" w:rsidRPr="00806C13" w:rsidTr="00C82EBA">
        <w:tc>
          <w:tcPr>
            <w:tcW w:w="2014" w:type="dxa"/>
          </w:tcPr>
          <w:p w:rsidR="00662C3E" w:rsidRPr="00806C13" w:rsidRDefault="00662C3E" w:rsidP="00C82EBA">
            <w:pPr>
              <w:jc w:val="center"/>
              <w:rPr>
                <w:rFonts w:cstheme="minorHAnsi"/>
                <w:sz w:val="24"/>
                <w:szCs w:val="24"/>
              </w:rPr>
            </w:pPr>
            <w:r w:rsidRPr="00806C13">
              <w:rPr>
                <w:rFonts w:cstheme="minorHAnsi"/>
                <w:sz w:val="24"/>
                <w:szCs w:val="24"/>
              </w:rPr>
              <w:t>Win</w:t>
            </w:r>
          </w:p>
        </w:tc>
        <w:tc>
          <w:tcPr>
            <w:tcW w:w="1946" w:type="dxa"/>
          </w:tcPr>
          <w:p w:rsidR="00662C3E" w:rsidRPr="00806C13" w:rsidRDefault="00662C3E" w:rsidP="00C82EBA">
            <w:pPr>
              <w:jc w:val="center"/>
              <w:rPr>
                <w:rFonts w:cstheme="minorHAnsi"/>
                <w:color w:val="000000"/>
                <w:sz w:val="24"/>
                <w:szCs w:val="24"/>
              </w:rPr>
            </w:pPr>
            <w:r>
              <w:rPr>
                <w:rFonts w:cstheme="minorHAnsi"/>
                <w:color w:val="000000"/>
                <w:sz w:val="24"/>
                <w:szCs w:val="24"/>
              </w:rPr>
              <w:t>52</w:t>
            </w:r>
          </w:p>
        </w:tc>
        <w:tc>
          <w:tcPr>
            <w:tcW w:w="1832" w:type="dxa"/>
          </w:tcPr>
          <w:p w:rsidR="00662C3E" w:rsidRPr="00806C13" w:rsidRDefault="00662C3E" w:rsidP="00C82EBA">
            <w:pPr>
              <w:jc w:val="center"/>
              <w:rPr>
                <w:rFonts w:cstheme="minorHAnsi"/>
                <w:color w:val="000000"/>
                <w:sz w:val="24"/>
                <w:szCs w:val="24"/>
              </w:rPr>
            </w:pPr>
            <w:r w:rsidRPr="00806C13">
              <w:rPr>
                <w:rFonts w:cstheme="minorHAnsi"/>
                <w:color w:val="000000"/>
                <w:sz w:val="24"/>
                <w:szCs w:val="24"/>
              </w:rPr>
              <w:t>106</w:t>
            </w:r>
          </w:p>
        </w:tc>
        <w:tc>
          <w:tcPr>
            <w:tcW w:w="1875" w:type="dxa"/>
          </w:tcPr>
          <w:p w:rsidR="00662C3E" w:rsidRPr="00806C13" w:rsidRDefault="00662C3E" w:rsidP="00C82EBA">
            <w:pPr>
              <w:jc w:val="center"/>
              <w:rPr>
                <w:rFonts w:cstheme="minorHAnsi"/>
                <w:color w:val="000000"/>
                <w:sz w:val="24"/>
                <w:szCs w:val="24"/>
              </w:rPr>
            </w:pPr>
            <w:r w:rsidRPr="00806C13">
              <w:rPr>
                <w:rFonts w:cstheme="minorHAnsi"/>
                <w:color w:val="000000"/>
                <w:sz w:val="24"/>
                <w:szCs w:val="24"/>
              </w:rPr>
              <w:t>-54</w:t>
            </w:r>
          </w:p>
        </w:tc>
        <w:tc>
          <w:tcPr>
            <w:tcW w:w="1575" w:type="dxa"/>
            <w:vAlign w:val="bottom"/>
          </w:tcPr>
          <w:p w:rsidR="00662C3E" w:rsidRPr="00806C13" w:rsidRDefault="00662C3E" w:rsidP="00C82EBA">
            <w:pPr>
              <w:jc w:val="center"/>
              <w:rPr>
                <w:rFonts w:cstheme="minorHAnsi"/>
                <w:color w:val="FF0000"/>
                <w:sz w:val="24"/>
                <w:szCs w:val="24"/>
              </w:rPr>
            </w:pPr>
            <w:r w:rsidRPr="00806C13">
              <w:rPr>
                <w:rFonts w:cstheme="minorHAnsi"/>
                <w:color w:val="FF0000"/>
                <w:sz w:val="24"/>
                <w:szCs w:val="24"/>
              </w:rPr>
              <w:t>-34.1</w:t>
            </w:r>
            <w:r>
              <w:rPr>
                <w:rFonts w:cstheme="minorHAnsi"/>
                <w:color w:val="FF0000"/>
                <w:sz w:val="24"/>
                <w:szCs w:val="24"/>
              </w:rPr>
              <w:t>8</w:t>
            </w:r>
          </w:p>
        </w:tc>
      </w:tr>
      <w:tr w:rsidR="00662C3E" w:rsidRPr="00806C13" w:rsidTr="00C82EBA">
        <w:tc>
          <w:tcPr>
            <w:tcW w:w="2014" w:type="dxa"/>
          </w:tcPr>
          <w:p w:rsidR="00662C3E" w:rsidRPr="00806C13" w:rsidRDefault="00662C3E" w:rsidP="00C82EBA">
            <w:pPr>
              <w:jc w:val="center"/>
              <w:rPr>
                <w:rFonts w:cstheme="minorHAnsi"/>
                <w:sz w:val="24"/>
                <w:szCs w:val="24"/>
              </w:rPr>
            </w:pPr>
            <w:r w:rsidRPr="00806C13">
              <w:rPr>
                <w:rFonts w:cstheme="minorHAnsi"/>
                <w:sz w:val="24"/>
                <w:szCs w:val="24"/>
              </w:rPr>
              <w:t>congrats</w:t>
            </w:r>
          </w:p>
        </w:tc>
        <w:tc>
          <w:tcPr>
            <w:tcW w:w="1946" w:type="dxa"/>
          </w:tcPr>
          <w:p w:rsidR="00662C3E" w:rsidRPr="00806C13" w:rsidRDefault="00662C3E" w:rsidP="00C82EBA">
            <w:pPr>
              <w:jc w:val="center"/>
              <w:rPr>
                <w:rFonts w:cstheme="minorHAnsi"/>
                <w:color w:val="000000"/>
                <w:sz w:val="24"/>
                <w:szCs w:val="24"/>
              </w:rPr>
            </w:pPr>
            <w:r>
              <w:rPr>
                <w:rFonts w:cstheme="minorHAnsi"/>
                <w:color w:val="000000"/>
                <w:sz w:val="24"/>
                <w:szCs w:val="24"/>
              </w:rPr>
              <w:t>77</w:t>
            </w:r>
          </w:p>
        </w:tc>
        <w:tc>
          <w:tcPr>
            <w:tcW w:w="1832" w:type="dxa"/>
          </w:tcPr>
          <w:p w:rsidR="00662C3E" w:rsidRPr="00806C13" w:rsidRDefault="00662C3E" w:rsidP="00C82EBA">
            <w:pPr>
              <w:jc w:val="center"/>
              <w:rPr>
                <w:rFonts w:cstheme="minorHAnsi"/>
                <w:color w:val="000000"/>
                <w:sz w:val="24"/>
                <w:szCs w:val="24"/>
              </w:rPr>
            </w:pPr>
            <w:r w:rsidRPr="00806C13">
              <w:rPr>
                <w:rFonts w:cstheme="minorHAnsi"/>
                <w:color w:val="000000"/>
                <w:sz w:val="24"/>
                <w:szCs w:val="24"/>
              </w:rPr>
              <w:t>156</w:t>
            </w:r>
          </w:p>
        </w:tc>
        <w:tc>
          <w:tcPr>
            <w:tcW w:w="1875" w:type="dxa"/>
          </w:tcPr>
          <w:p w:rsidR="00662C3E" w:rsidRPr="00806C13" w:rsidRDefault="00662C3E" w:rsidP="00C82EBA">
            <w:pPr>
              <w:jc w:val="center"/>
              <w:rPr>
                <w:rFonts w:cstheme="minorHAnsi"/>
                <w:color w:val="000000"/>
                <w:sz w:val="24"/>
                <w:szCs w:val="24"/>
              </w:rPr>
            </w:pPr>
            <w:r w:rsidRPr="00806C13">
              <w:rPr>
                <w:rFonts w:cstheme="minorHAnsi"/>
                <w:color w:val="000000"/>
                <w:sz w:val="24"/>
                <w:szCs w:val="24"/>
              </w:rPr>
              <w:t>-67</w:t>
            </w:r>
          </w:p>
        </w:tc>
        <w:tc>
          <w:tcPr>
            <w:tcW w:w="1575" w:type="dxa"/>
            <w:vAlign w:val="bottom"/>
          </w:tcPr>
          <w:p w:rsidR="00662C3E" w:rsidRPr="00806C13" w:rsidRDefault="00662C3E" w:rsidP="00C82EBA">
            <w:pPr>
              <w:jc w:val="center"/>
              <w:rPr>
                <w:rFonts w:cstheme="minorHAnsi"/>
                <w:color w:val="FF0000"/>
                <w:sz w:val="24"/>
                <w:szCs w:val="24"/>
              </w:rPr>
            </w:pPr>
            <w:r w:rsidRPr="00806C13">
              <w:rPr>
                <w:rFonts w:cstheme="minorHAnsi"/>
                <w:color w:val="FF0000"/>
                <w:sz w:val="24"/>
                <w:szCs w:val="24"/>
              </w:rPr>
              <w:t>-27.3</w:t>
            </w:r>
            <w:r>
              <w:rPr>
                <w:rFonts w:cstheme="minorHAnsi"/>
                <w:color w:val="FF0000"/>
                <w:sz w:val="24"/>
                <w:szCs w:val="24"/>
              </w:rPr>
              <w:t>5</w:t>
            </w:r>
          </w:p>
        </w:tc>
      </w:tr>
    </w:tbl>
    <w:p w:rsidR="00662C3E" w:rsidRDefault="00EF08D4" w:rsidP="004E7191">
      <w:pPr>
        <w:rPr>
          <w:color w:val="000000" w:themeColor="text1"/>
          <w:sz w:val="24"/>
          <w:szCs w:val="24"/>
        </w:rPr>
      </w:pPr>
      <w:ins w:id="145" w:author="Mary Galvin" w:date="2018-03-16T17:48:00Z">
        <w:r>
          <w:rPr>
            <w:color w:val="000000" w:themeColor="text1"/>
            <w:sz w:val="24"/>
            <w:szCs w:val="24"/>
          </w:rPr>
          <w:t xml:space="preserve">Caption, tell the reader what they are looking at here </w:t>
        </w:r>
      </w:ins>
    </w:p>
    <w:p w:rsidR="00662C3E" w:rsidRDefault="00662C3E" w:rsidP="00662C3E">
      <w:pPr>
        <w:rPr>
          <w:sz w:val="24"/>
          <w:szCs w:val="24"/>
        </w:rPr>
      </w:pPr>
      <w:r>
        <w:rPr>
          <w:sz w:val="24"/>
          <w:szCs w:val="24"/>
        </w:rPr>
        <w:t xml:space="preserve">* Upon further analysis of the data it was found that </w:t>
      </w:r>
      <w:proofErr w:type="spellStart"/>
      <w:r>
        <w:rPr>
          <w:sz w:val="24"/>
          <w:szCs w:val="24"/>
        </w:rPr>
        <w:t>Sania</w:t>
      </w:r>
      <w:proofErr w:type="spellEnd"/>
      <w:r>
        <w:rPr>
          <w:sz w:val="24"/>
          <w:szCs w:val="24"/>
        </w:rPr>
        <w:t xml:space="preserve"> </w:t>
      </w:r>
      <w:proofErr w:type="spellStart"/>
      <w:r>
        <w:rPr>
          <w:sz w:val="24"/>
          <w:szCs w:val="24"/>
        </w:rPr>
        <w:t>Mirza</w:t>
      </w:r>
      <w:proofErr w:type="spellEnd"/>
      <w:r>
        <w:rPr>
          <w:sz w:val="24"/>
          <w:szCs w:val="24"/>
        </w:rPr>
        <w:t xml:space="preserve"> was an outlier in relation to referencing 'women'. She had accounted for 58 of the 109 references to 'women' in her tweets. This is probably due to the fact that she is a '</w:t>
      </w:r>
      <w:r w:rsidRPr="00A16209">
        <w:rPr>
          <w:sz w:val="24"/>
          <w:szCs w:val="24"/>
        </w:rPr>
        <w:t>UN Women's Goodwill Ambassador</w:t>
      </w:r>
      <w:r>
        <w:rPr>
          <w:sz w:val="24"/>
          <w:szCs w:val="24"/>
        </w:rPr>
        <w:t xml:space="preserve">'. As she was affecting the word count she was replaced with the next highest female athlete on the list, Hope Solo, an America soccer player. </w:t>
      </w:r>
    </w:p>
    <w:p w:rsidR="00662C3E" w:rsidRDefault="00662C3E" w:rsidP="00662C3E">
      <w:pPr>
        <w:rPr>
          <w:rFonts w:cstheme="minorHAnsi"/>
          <w:sz w:val="24"/>
          <w:szCs w:val="24"/>
        </w:rPr>
      </w:pPr>
      <w:r>
        <w:rPr>
          <w:rFonts w:cstheme="minorHAnsi"/>
          <w:sz w:val="24"/>
          <w:szCs w:val="24"/>
        </w:rPr>
        <w:t>The total for 'Women' includes the totals for the words: women, woman.</w:t>
      </w:r>
    </w:p>
    <w:p w:rsidR="00662C3E" w:rsidRDefault="00662C3E" w:rsidP="00662C3E">
      <w:pPr>
        <w:rPr>
          <w:rFonts w:cstheme="minorHAnsi"/>
          <w:sz w:val="24"/>
          <w:szCs w:val="24"/>
        </w:rPr>
      </w:pPr>
      <w:r>
        <w:rPr>
          <w:rFonts w:cstheme="minorHAnsi"/>
          <w:sz w:val="24"/>
          <w:szCs w:val="24"/>
        </w:rPr>
        <w:t xml:space="preserve">The total for 'Men' includes the totals for the words: men, man. </w:t>
      </w:r>
    </w:p>
    <w:p w:rsidR="00662C3E" w:rsidRDefault="00662C3E" w:rsidP="00662C3E">
      <w:pPr>
        <w:rPr>
          <w:rFonts w:cstheme="minorHAnsi"/>
          <w:sz w:val="24"/>
          <w:szCs w:val="24"/>
        </w:rPr>
      </w:pPr>
      <w:r>
        <w:rPr>
          <w:rFonts w:cstheme="minorHAnsi"/>
          <w:sz w:val="24"/>
          <w:szCs w:val="24"/>
        </w:rPr>
        <w:t>The total for 'Family' includes the totals for the words: family, families.</w:t>
      </w:r>
    </w:p>
    <w:p w:rsidR="00662C3E" w:rsidRDefault="00662C3E" w:rsidP="00662C3E">
      <w:pPr>
        <w:rPr>
          <w:rFonts w:cstheme="minorHAnsi"/>
          <w:sz w:val="24"/>
          <w:szCs w:val="24"/>
        </w:rPr>
      </w:pPr>
      <w:r>
        <w:rPr>
          <w:rFonts w:cstheme="minorHAnsi"/>
          <w:sz w:val="24"/>
          <w:szCs w:val="24"/>
        </w:rPr>
        <w:t>The total for 'Year' includes the totals for the words: year, years</w:t>
      </w:r>
    </w:p>
    <w:p w:rsidR="00662C3E" w:rsidRPr="00806C13" w:rsidRDefault="00662C3E" w:rsidP="00662C3E">
      <w:pPr>
        <w:rPr>
          <w:rFonts w:cstheme="minorHAnsi"/>
          <w:sz w:val="24"/>
          <w:szCs w:val="24"/>
        </w:rPr>
      </w:pPr>
      <w:r>
        <w:rPr>
          <w:rFonts w:cstheme="minorHAnsi"/>
          <w:sz w:val="24"/>
          <w:szCs w:val="24"/>
        </w:rPr>
        <w:t xml:space="preserve">The total for 'Congrats' includes the totals for the words: congrats, congratulations, congratulate. </w:t>
      </w:r>
    </w:p>
    <w:p w:rsidR="003E11D4" w:rsidRDefault="003E11D4" w:rsidP="003E11D4">
      <w:pPr>
        <w:rPr>
          <w:sz w:val="24"/>
          <w:szCs w:val="24"/>
        </w:rPr>
      </w:pPr>
      <w:r>
        <w:rPr>
          <w:sz w:val="24"/>
          <w:szCs w:val="24"/>
        </w:rPr>
        <w:lastRenderedPageBreak/>
        <w:t>From the word cloud analysis the following two images were created:</w:t>
      </w:r>
    </w:p>
    <w:p w:rsidR="003E11D4" w:rsidRDefault="003E11D4" w:rsidP="003E11D4">
      <w:pPr>
        <w:rPr>
          <w:sz w:val="24"/>
          <w:szCs w:val="24"/>
        </w:rPr>
      </w:pPr>
      <w:r>
        <w:rPr>
          <w:sz w:val="24"/>
          <w:szCs w:val="24"/>
        </w:rPr>
        <w:t>Female athletes:</w:t>
      </w:r>
      <w:r w:rsidRPr="00E33814">
        <w:rPr>
          <w:noProof/>
          <w:sz w:val="24"/>
          <w:szCs w:val="24"/>
          <w:lang w:eastAsia="en-IE"/>
        </w:rPr>
        <w:drawing>
          <wp:inline distT="0" distB="0" distL="0" distR="0">
            <wp:extent cx="5446085" cy="2736881"/>
            <wp:effectExtent l="19050" t="0" r="22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a:stretch>
                      <a:fillRect/>
                    </a:stretch>
                  </pic:blipFill>
                  <pic:spPr bwMode="auto">
                    <a:xfrm>
                      <a:off x="0" y="0"/>
                      <a:ext cx="5446927" cy="2737304"/>
                    </a:xfrm>
                    <a:prstGeom prst="rect">
                      <a:avLst/>
                    </a:prstGeom>
                    <a:noFill/>
                    <a:ln w="9525">
                      <a:noFill/>
                      <a:miter lim="800000"/>
                      <a:headEnd/>
                      <a:tailEnd/>
                    </a:ln>
                  </pic:spPr>
                </pic:pic>
              </a:graphicData>
            </a:graphic>
          </wp:inline>
        </w:drawing>
      </w:r>
    </w:p>
    <w:p w:rsidR="00A53FE8" w:rsidRDefault="00662C3E" w:rsidP="003E11D4">
      <w:pPr>
        <w:rPr>
          <w:sz w:val="24"/>
          <w:szCs w:val="24"/>
        </w:rPr>
      </w:pPr>
      <w:r>
        <w:rPr>
          <w:sz w:val="24"/>
          <w:szCs w:val="24"/>
        </w:rPr>
        <w:t>The most prominent words are: love, happy, today, women and game.</w:t>
      </w:r>
    </w:p>
    <w:p w:rsidR="00A53FE8" w:rsidRDefault="00A53FE8" w:rsidP="003E11D4">
      <w:pPr>
        <w:rPr>
          <w:sz w:val="24"/>
          <w:szCs w:val="24"/>
        </w:rPr>
      </w:pPr>
    </w:p>
    <w:p w:rsidR="003E11D4" w:rsidRDefault="003E11D4" w:rsidP="003E11D4">
      <w:pPr>
        <w:rPr>
          <w:sz w:val="24"/>
          <w:szCs w:val="24"/>
        </w:rPr>
      </w:pPr>
      <w:r>
        <w:rPr>
          <w:sz w:val="24"/>
          <w:szCs w:val="24"/>
        </w:rPr>
        <w:t>Male athletes:</w:t>
      </w:r>
      <w:r w:rsidRPr="00E33814">
        <w:rPr>
          <w:noProof/>
          <w:sz w:val="24"/>
          <w:szCs w:val="24"/>
          <w:lang w:eastAsia="en-IE"/>
        </w:rPr>
        <w:drawing>
          <wp:inline distT="0" distB="0" distL="0" distR="0">
            <wp:extent cx="5584308" cy="278664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srcRect/>
                    <a:stretch>
                      <a:fillRect/>
                    </a:stretch>
                  </pic:blipFill>
                  <pic:spPr bwMode="auto">
                    <a:xfrm>
                      <a:off x="0" y="0"/>
                      <a:ext cx="5585171" cy="2787071"/>
                    </a:xfrm>
                    <a:prstGeom prst="rect">
                      <a:avLst/>
                    </a:prstGeom>
                    <a:noFill/>
                    <a:ln w="9525">
                      <a:noFill/>
                      <a:miter lim="800000"/>
                      <a:headEnd/>
                      <a:tailEnd/>
                    </a:ln>
                  </pic:spPr>
                </pic:pic>
              </a:graphicData>
            </a:graphic>
          </wp:inline>
        </w:drawing>
      </w:r>
    </w:p>
    <w:p w:rsidR="004B492B" w:rsidRDefault="00662C3E" w:rsidP="003E11D4">
      <w:pPr>
        <w:rPr>
          <w:sz w:val="24"/>
          <w:szCs w:val="24"/>
        </w:rPr>
      </w:pPr>
      <w:r>
        <w:rPr>
          <w:sz w:val="24"/>
          <w:szCs w:val="24"/>
        </w:rPr>
        <w:t>For the male athletes the most prominent words are: game, today, team, good, win and love.</w:t>
      </w:r>
    </w:p>
    <w:p w:rsidR="00F63E5D" w:rsidRDefault="00EF08D4" w:rsidP="002B5474">
      <w:pPr>
        <w:rPr>
          <w:ins w:id="146" w:author="Mary Galvin" w:date="2018-03-16T17:50:00Z"/>
          <w:rFonts w:cstheme="minorHAnsi"/>
          <w:sz w:val="24"/>
          <w:szCs w:val="24"/>
        </w:rPr>
      </w:pPr>
      <w:ins w:id="147" w:author="Mary Galvin" w:date="2018-03-16T17:49:00Z">
        <w:r>
          <w:rPr>
            <w:rFonts w:cstheme="minorHAnsi"/>
            <w:sz w:val="24"/>
            <w:szCs w:val="24"/>
          </w:rPr>
          <w:t xml:space="preserve">Just have a piece stating that while this section stated the results, the following section will now discuss them in a more meaningful way, combining them with the lit review. </w:t>
        </w:r>
      </w:ins>
    </w:p>
    <w:p w:rsidR="00F41B90" w:rsidRDefault="00F41B90" w:rsidP="002B5474">
      <w:pPr>
        <w:rPr>
          <w:rFonts w:cstheme="minorHAnsi"/>
          <w:sz w:val="24"/>
          <w:szCs w:val="24"/>
        </w:rPr>
      </w:pPr>
      <w:ins w:id="148" w:author="Mary Galvin" w:date="2018-03-16T17:50:00Z">
        <w:r>
          <w:rPr>
            <w:rFonts w:cstheme="minorHAnsi"/>
            <w:sz w:val="24"/>
            <w:szCs w:val="24"/>
          </w:rPr>
          <w:t xml:space="preserve">You’ve plenty of content in here, a </w:t>
        </w:r>
        <w:proofErr w:type="spellStart"/>
        <w:r>
          <w:rPr>
            <w:rFonts w:cstheme="minorHAnsi"/>
            <w:sz w:val="24"/>
            <w:szCs w:val="24"/>
          </w:rPr>
          <w:t>finetuning</w:t>
        </w:r>
        <w:proofErr w:type="spellEnd"/>
        <w:r>
          <w:rPr>
            <w:rFonts w:cstheme="minorHAnsi"/>
            <w:sz w:val="24"/>
            <w:szCs w:val="24"/>
          </w:rPr>
          <w:t xml:space="preserve"> now re how it’s presented will really sharpen it up. Do that by labelling tables etc and by giving the reader pointers to what they are </w:t>
        </w:r>
        <w:commentRangeStart w:id="149"/>
        <w:r>
          <w:rPr>
            <w:rFonts w:cstheme="minorHAnsi"/>
            <w:sz w:val="24"/>
            <w:szCs w:val="24"/>
          </w:rPr>
          <w:lastRenderedPageBreak/>
          <w:t>looking</w:t>
        </w:r>
      </w:ins>
      <w:commentRangeEnd w:id="149"/>
      <w:r w:rsidR="00020E88">
        <w:rPr>
          <w:rStyle w:val="CommentReference"/>
        </w:rPr>
        <w:commentReference w:id="149"/>
      </w:r>
      <w:ins w:id="150" w:author="Mary Galvin" w:date="2018-03-16T17:50:00Z">
        <w:r>
          <w:rPr>
            <w:rFonts w:cstheme="minorHAnsi"/>
            <w:sz w:val="24"/>
            <w:szCs w:val="24"/>
          </w:rPr>
          <w:t xml:space="preserve"> at. Don</w:t>
        </w:r>
      </w:ins>
      <w:ins w:id="151" w:author="Mary Galvin" w:date="2018-03-16T17:51:00Z">
        <w:r>
          <w:rPr>
            <w:rFonts w:cstheme="minorHAnsi"/>
            <w:sz w:val="24"/>
            <w:szCs w:val="24"/>
          </w:rPr>
          <w:t>’t be afraid to said, “As stated previously/in the last section it was NB to measure/ca[</w:t>
        </w:r>
        <w:proofErr w:type="spellStart"/>
        <w:r>
          <w:rPr>
            <w:rFonts w:cstheme="minorHAnsi"/>
            <w:sz w:val="24"/>
            <w:szCs w:val="24"/>
          </w:rPr>
          <w:t>ture</w:t>
        </w:r>
        <w:proofErr w:type="spellEnd"/>
        <w:r>
          <w:rPr>
            <w:rFonts w:cstheme="minorHAnsi"/>
            <w:sz w:val="24"/>
            <w:szCs w:val="24"/>
          </w:rPr>
          <w:t xml:space="preserve"> X, here is the table from </w:t>
        </w:r>
        <w:proofErr w:type="spellStart"/>
        <w:r>
          <w:rPr>
            <w:rFonts w:cstheme="minorHAnsi"/>
            <w:sz w:val="24"/>
            <w:szCs w:val="24"/>
          </w:rPr>
          <w:t>presening</w:t>
        </w:r>
        <w:proofErr w:type="spellEnd"/>
        <w:r>
          <w:rPr>
            <w:rFonts w:cstheme="minorHAnsi"/>
            <w:sz w:val="24"/>
            <w:szCs w:val="24"/>
          </w:rPr>
          <w:t xml:space="preserve"> that… </w:t>
        </w:r>
      </w:ins>
    </w:p>
    <w:p w:rsidR="002B5474" w:rsidRDefault="002B5474" w:rsidP="00EE1940">
      <w:pPr>
        <w:rPr>
          <w:sz w:val="24"/>
          <w:szCs w:val="24"/>
        </w:rPr>
      </w:pPr>
    </w:p>
    <w:p w:rsidR="00CB1CEF" w:rsidRPr="00CB1CEF" w:rsidRDefault="00CB1CEF" w:rsidP="00830C91">
      <w:pPr>
        <w:pStyle w:val="Heading1"/>
        <w:rPr>
          <w:sz w:val="24"/>
          <w:szCs w:val="24"/>
        </w:rPr>
      </w:pPr>
      <w:bookmarkStart w:id="152" w:name="_Toc507606113"/>
      <w:r w:rsidRPr="00CB1CEF">
        <w:t>Discussion:</w:t>
      </w:r>
      <w:bookmarkEnd w:id="152"/>
    </w:p>
    <w:p w:rsidR="00EE1940" w:rsidRPr="00D64879" w:rsidRDefault="00D64879" w:rsidP="00F3620D">
      <w:pPr>
        <w:pStyle w:val="Heading2"/>
      </w:pPr>
      <w:bookmarkStart w:id="153" w:name="_Toc507606114"/>
      <w:r>
        <w:t>Summary of results.</w:t>
      </w:r>
      <w:bookmarkEnd w:id="153"/>
    </w:p>
    <w:p w:rsidR="00580D7E" w:rsidRDefault="00580D7E" w:rsidP="00580D7E">
      <w:pPr>
        <w:rPr>
          <w:sz w:val="24"/>
          <w:szCs w:val="24"/>
        </w:rPr>
      </w:pPr>
      <w:r w:rsidRPr="00580D7E">
        <w:rPr>
          <w:sz w:val="24"/>
          <w:szCs w:val="24"/>
        </w:rPr>
        <w:t xml:space="preserve">Twitter </w:t>
      </w:r>
      <w:r>
        <w:rPr>
          <w:sz w:val="24"/>
          <w:szCs w:val="24"/>
        </w:rPr>
        <w:t>provides</w:t>
      </w:r>
      <w:r w:rsidRPr="00580D7E">
        <w:rPr>
          <w:sz w:val="24"/>
          <w:szCs w:val="24"/>
        </w:rPr>
        <w:t xml:space="preserve"> </w:t>
      </w:r>
      <w:proofErr w:type="spellStart"/>
      <w:r w:rsidRPr="00580D7E">
        <w:rPr>
          <w:sz w:val="24"/>
          <w:szCs w:val="24"/>
        </w:rPr>
        <w:t>anopportunity</w:t>
      </w:r>
      <w:proofErr w:type="spellEnd"/>
      <w:r w:rsidRPr="00580D7E">
        <w:rPr>
          <w:sz w:val="24"/>
          <w:szCs w:val="24"/>
        </w:rPr>
        <w:t xml:space="preserve"> for athletes to reach a large audience, as </w:t>
      </w:r>
      <w:proofErr w:type="spellStart"/>
      <w:r w:rsidRPr="00580D7E">
        <w:rPr>
          <w:sz w:val="24"/>
          <w:szCs w:val="24"/>
        </w:rPr>
        <w:t>evidencedby</w:t>
      </w:r>
      <w:proofErr w:type="spellEnd"/>
      <w:r w:rsidRPr="00580D7E">
        <w:rPr>
          <w:sz w:val="24"/>
          <w:szCs w:val="24"/>
        </w:rPr>
        <w:t xml:space="preserve"> </w:t>
      </w:r>
      <w:proofErr w:type="spellStart"/>
      <w:r>
        <w:rPr>
          <w:sz w:val="24"/>
          <w:szCs w:val="24"/>
        </w:rPr>
        <w:t>Cristiano</w:t>
      </w:r>
      <w:proofErr w:type="spellEnd"/>
      <w:r>
        <w:rPr>
          <w:sz w:val="24"/>
          <w:szCs w:val="24"/>
        </w:rPr>
        <w:t xml:space="preserve"> </w:t>
      </w:r>
      <w:proofErr w:type="spellStart"/>
      <w:r>
        <w:rPr>
          <w:sz w:val="24"/>
          <w:szCs w:val="24"/>
        </w:rPr>
        <w:t>Ronaldo's</w:t>
      </w:r>
      <w:proofErr w:type="spellEnd"/>
      <w:r>
        <w:rPr>
          <w:sz w:val="24"/>
          <w:szCs w:val="24"/>
        </w:rPr>
        <w:t xml:space="preserve"> 69.7</w:t>
      </w:r>
      <w:r w:rsidRPr="00580D7E">
        <w:rPr>
          <w:sz w:val="24"/>
          <w:szCs w:val="24"/>
        </w:rPr>
        <w:t xml:space="preserve"> million followers and </w:t>
      </w:r>
      <w:r>
        <w:rPr>
          <w:sz w:val="24"/>
          <w:szCs w:val="24"/>
        </w:rPr>
        <w:t>Serena Williams10.6</w:t>
      </w:r>
      <w:r w:rsidRPr="00580D7E">
        <w:rPr>
          <w:sz w:val="24"/>
          <w:szCs w:val="24"/>
        </w:rPr>
        <w:t xml:space="preserve"> million.</w:t>
      </w:r>
      <w:r>
        <w:rPr>
          <w:sz w:val="24"/>
          <w:szCs w:val="24"/>
        </w:rPr>
        <w:t xml:space="preserve"> </w:t>
      </w:r>
      <w:proofErr w:type="spellStart"/>
      <w:r>
        <w:rPr>
          <w:sz w:val="24"/>
          <w:szCs w:val="24"/>
        </w:rPr>
        <w:t>Hambrick</w:t>
      </w:r>
      <w:proofErr w:type="spellEnd"/>
      <w:r>
        <w:rPr>
          <w:sz w:val="24"/>
          <w:szCs w:val="24"/>
        </w:rPr>
        <w:t xml:space="preserve"> et al. (2010) </w:t>
      </w:r>
      <w:r w:rsidRPr="00580D7E">
        <w:rPr>
          <w:sz w:val="24"/>
          <w:szCs w:val="24"/>
        </w:rPr>
        <w:t xml:space="preserve">suggest that Twitter communications may be quite different from mainstream sport communications. Rather than sanitized, </w:t>
      </w:r>
      <w:proofErr w:type="spellStart"/>
      <w:r w:rsidRPr="00580D7E">
        <w:rPr>
          <w:sz w:val="24"/>
          <w:szCs w:val="24"/>
        </w:rPr>
        <w:t>impersonalcommunications</w:t>
      </w:r>
      <w:proofErr w:type="spellEnd"/>
      <w:r w:rsidRPr="00580D7E">
        <w:rPr>
          <w:sz w:val="24"/>
          <w:szCs w:val="24"/>
        </w:rPr>
        <w:t xml:space="preserve"> about the latest game filtered through a team's public </w:t>
      </w:r>
      <w:proofErr w:type="spellStart"/>
      <w:r w:rsidRPr="00580D7E">
        <w:rPr>
          <w:sz w:val="24"/>
          <w:szCs w:val="24"/>
        </w:rPr>
        <w:t>relationsdepartment</w:t>
      </w:r>
      <w:proofErr w:type="spellEnd"/>
      <w:r w:rsidRPr="00580D7E">
        <w:rPr>
          <w:sz w:val="24"/>
          <w:szCs w:val="24"/>
        </w:rPr>
        <w:t>, professional athletes' tweets tend to be more direct and address topics</w:t>
      </w:r>
      <w:r>
        <w:rPr>
          <w:sz w:val="24"/>
          <w:szCs w:val="24"/>
        </w:rPr>
        <w:t xml:space="preserve"> in and </w:t>
      </w:r>
      <w:r w:rsidRPr="00580D7E">
        <w:rPr>
          <w:sz w:val="24"/>
          <w:szCs w:val="24"/>
        </w:rPr>
        <w:t xml:space="preserve">beyond sport. </w:t>
      </w:r>
    </w:p>
    <w:p w:rsidR="003E11D4" w:rsidRDefault="003E11D4" w:rsidP="003E11D4">
      <w:pPr>
        <w:rPr>
          <w:sz w:val="24"/>
          <w:szCs w:val="24"/>
        </w:rPr>
      </w:pPr>
      <w:r w:rsidRPr="005F3216">
        <w:rPr>
          <w:sz w:val="24"/>
          <w:szCs w:val="24"/>
        </w:rPr>
        <w:t>This study sought to explore the self-presentation strategies used by professional</w:t>
      </w:r>
      <w:r>
        <w:rPr>
          <w:sz w:val="24"/>
          <w:szCs w:val="24"/>
        </w:rPr>
        <w:t xml:space="preserve"> sports people </w:t>
      </w:r>
      <w:r w:rsidRPr="005F3216">
        <w:rPr>
          <w:sz w:val="24"/>
          <w:szCs w:val="24"/>
        </w:rPr>
        <w:t xml:space="preserve">in the Twitter </w:t>
      </w:r>
      <w:r w:rsidR="005C0056" w:rsidRPr="005F3216">
        <w:rPr>
          <w:sz w:val="24"/>
          <w:szCs w:val="24"/>
        </w:rPr>
        <w:t>setting</w:t>
      </w:r>
      <w:r w:rsidRPr="005F3216">
        <w:rPr>
          <w:sz w:val="24"/>
          <w:szCs w:val="24"/>
        </w:rPr>
        <w:t xml:space="preserve"> and </w:t>
      </w:r>
      <w:r w:rsidR="005C0056" w:rsidRPr="005F3216">
        <w:rPr>
          <w:sz w:val="24"/>
          <w:szCs w:val="24"/>
        </w:rPr>
        <w:t>discern</w:t>
      </w:r>
      <w:r w:rsidRPr="005F3216">
        <w:rPr>
          <w:sz w:val="24"/>
          <w:szCs w:val="24"/>
        </w:rPr>
        <w:t xml:space="preserve"> possible differences </w:t>
      </w:r>
      <w:proofErr w:type="spellStart"/>
      <w:r w:rsidRPr="005F3216">
        <w:rPr>
          <w:sz w:val="24"/>
          <w:szCs w:val="24"/>
        </w:rPr>
        <w:t>betweengenders</w:t>
      </w:r>
      <w:proofErr w:type="spellEnd"/>
      <w:r w:rsidRPr="005F3216">
        <w:rPr>
          <w:sz w:val="24"/>
          <w:szCs w:val="24"/>
        </w:rPr>
        <w:t>.</w:t>
      </w:r>
      <w:r>
        <w:rPr>
          <w:sz w:val="24"/>
          <w:szCs w:val="24"/>
        </w:rPr>
        <w:t xml:space="preserve"> Five clusters</w:t>
      </w:r>
      <w:r w:rsidRPr="005F3216">
        <w:rPr>
          <w:sz w:val="24"/>
          <w:szCs w:val="24"/>
        </w:rPr>
        <w:t xml:space="preserve"> were developed</w:t>
      </w:r>
      <w:ins w:id="154" w:author="Mary Galvin" w:date="2018-03-16T17:54:00Z">
        <w:r w:rsidR="00D62782">
          <w:rPr>
            <w:sz w:val="24"/>
            <w:szCs w:val="24"/>
          </w:rPr>
          <w:t>, based on the tweets of</w:t>
        </w:r>
      </w:ins>
      <w:ins w:id="155" w:author="Mary Galvin" w:date="2018-03-16T17:55:00Z">
        <w:r w:rsidR="00D62782">
          <w:rPr>
            <w:sz w:val="24"/>
            <w:szCs w:val="24"/>
          </w:rPr>
          <w:t>….</w:t>
        </w:r>
      </w:ins>
      <w:r w:rsidRPr="005F3216">
        <w:rPr>
          <w:sz w:val="24"/>
          <w:szCs w:val="24"/>
        </w:rPr>
        <w:t xml:space="preserve"> to help </w:t>
      </w:r>
      <w:r>
        <w:rPr>
          <w:sz w:val="24"/>
          <w:szCs w:val="24"/>
        </w:rPr>
        <w:t>view</w:t>
      </w:r>
      <w:r w:rsidRPr="005F3216">
        <w:rPr>
          <w:sz w:val="24"/>
          <w:szCs w:val="24"/>
        </w:rPr>
        <w:t xml:space="preserve"> </w:t>
      </w:r>
      <w:proofErr w:type="spellStart"/>
      <w:r w:rsidRPr="005F3216">
        <w:rPr>
          <w:sz w:val="24"/>
          <w:szCs w:val="24"/>
        </w:rPr>
        <w:t>athletebehaviour</w:t>
      </w:r>
      <w:proofErr w:type="spellEnd"/>
      <w:r w:rsidRPr="005F3216">
        <w:rPr>
          <w:sz w:val="24"/>
          <w:szCs w:val="24"/>
        </w:rPr>
        <w:t xml:space="preserve"> on Twitter</w:t>
      </w:r>
      <w:r>
        <w:rPr>
          <w:sz w:val="24"/>
          <w:szCs w:val="24"/>
        </w:rPr>
        <w:t xml:space="preserve">. </w:t>
      </w:r>
      <w:r w:rsidRPr="005F3216">
        <w:rPr>
          <w:sz w:val="24"/>
          <w:szCs w:val="24"/>
        </w:rPr>
        <w:t xml:space="preserve">Significant </w:t>
      </w:r>
      <w:r w:rsidR="005C0056" w:rsidRPr="005F3216">
        <w:rPr>
          <w:sz w:val="24"/>
          <w:szCs w:val="24"/>
        </w:rPr>
        <w:t>difference</w:t>
      </w:r>
      <w:r w:rsidRPr="005F3216">
        <w:rPr>
          <w:sz w:val="24"/>
          <w:szCs w:val="24"/>
        </w:rPr>
        <w:t xml:space="preserve"> </w:t>
      </w:r>
      <w:proofErr w:type="spellStart"/>
      <w:r w:rsidRPr="005F3216">
        <w:rPr>
          <w:sz w:val="24"/>
          <w:szCs w:val="24"/>
        </w:rPr>
        <w:t>wasfound</w:t>
      </w:r>
      <w:proofErr w:type="spellEnd"/>
      <w:r w:rsidRPr="005F3216">
        <w:rPr>
          <w:sz w:val="24"/>
          <w:szCs w:val="24"/>
        </w:rPr>
        <w:t xml:space="preserve"> in terms of the number of followers </w:t>
      </w:r>
      <w:r w:rsidR="005C0056">
        <w:rPr>
          <w:sz w:val="24"/>
          <w:szCs w:val="24"/>
        </w:rPr>
        <w:t xml:space="preserve">each gender </w:t>
      </w:r>
      <w:r w:rsidRPr="005F3216">
        <w:rPr>
          <w:sz w:val="24"/>
          <w:szCs w:val="24"/>
        </w:rPr>
        <w:t>w</w:t>
      </w:r>
      <w:ins w:id="156" w:author="Mary Galvin" w:date="2018-03-16T17:55:00Z">
        <w:r w:rsidR="00D62782">
          <w:rPr>
            <w:sz w:val="24"/>
            <w:szCs w:val="24"/>
          </w:rPr>
          <w:t>as</w:t>
        </w:r>
      </w:ins>
      <w:del w:id="157" w:author="Mary Galvin" w:date="2018-03-16T17:55:00Z">
        <w:r w:rsidRPr="005F3216" w:rsidDel="00D62782">
          <w:rPr>
            <w:sz w:val="24"/>
            <w:szCs w:val="24"/>
          </w:rPr>
          <w:delText>ere</w:delText>
        </w:r>
      </w:del>
      <w:r w:rsidRPr="005F3216">
        <w:rPr>
          <w:sz w:val="24"/>
          <w:szCs w:val="24"/>
        </w:rPr>
        <w:t xml:space="preserve"> able to attract, as well </w:t>
      </w:r>
      <w:proofErr w:type="spellStart"/>
      <w:r w:rsidRPr="005F3216">
        <w:rPr>
          <w:sz w:val="24"/>
          <w:szCs w:val="24"/>
        </w:rPr>
        <w:t>asthe</w:t>
      </w:r>
      <w:proofErr w:type="spellEnd"/>
      <w:r w:rsidRPr="005F3216">
        <w:rPr>
          <w:sz w:val="24"/>
          <w:szCs w:val="24"/>
        </w:rPr>
        <w:t xml:space="preserve"> influence athletes have established</w:t>
      </w:r>
      <w:r w:rsidR="005C0056">
        <w:rPr>
          <w:sz w:val="24"/>
          <w:szCs w:val="24"/>
        </w:rPr>
        <w:t xml:space="preserve">, with </w:t>
      </w:r>
      <w:r w:rsidRPr="005F3216">
        <w:rPr>
          <w:sz w:val="24"/>
          <w:szCs w:val="24"/>
        </w:rPr>
        <w:t xml:space="preserve">male athletes </w:t>
      </w:r>
      <w:proofErr w:type="spellStart"/>
      <w:r w:rsidRPr="005F3216">
        <w:rPr>
          <w:sz w:val="24"/>
          <w:szCs w:val="24"/>
        </w:rPr>
        <w:t>enjoyingsizeable</w:t>
      </w:r>
      <w:proofErr w:type="spellEnd"/>
      <w:r w:rsidRPr="005F3216">
        <w:rPr>
          <w:sz w:val="24"/>
          <w:szCs w:val="24"/>
        </w:rPr>
        <w:t xml:space="preserve"> advantages in both </w:t>
      </w:r>
      <w:proofErr w:type="spellStart"/>
      <w:r w:rsidRPr="005F3216">
        <w:rPr>
          <w:sz w:val="24"/>
          <w:szCs w:val="24"/>
        </w:rPr>
        <w:t>cases.</w:t>
      </w:r>
      <w:commentRangeStart w:id="158"/>
      <w:r w:rsidR="00580D7E">
        <w:rPr>
          <w:sz w:val="24"/>
          <w:szCs w:val="24"/>
        </w:rPr>
        <w:t>The</w:t>
      </w:r>
      <w:proofErr w:type="spellEnd"/>
      <w:r w:rsidR="00580D7E">
        <w:rPr>
          <w:sz w:val="24"/>
          <w:szCs w:val="24"/>
        </w:rPr>
        <w:t xml:space="preserve"> clusters that emerged from this research showed that while there are obvious similarities in the content of tweets there is also a difference in the content that falls along gender lines. Male athletes tweeted about sport, sports related activities (e.g. photo-shoots and interviews) as well as addressing family themes. </w:t>
      </w:r>
      <w:r w:rsidR="003A6B87">
        <w:rPr>
          <w:sz w:val="24"/>
          <w:szCs w:val="24"/>
        </w:rPr>
        <w:t xml:space="preserve">Female athletes also tweeted about these areas but they also tweeted about </w:t>
      </w:r>
      <w:r w:rsidR="005C0056">
        <w:rPr>
          <w:sz w:val="24"/>
          <w:szCs w:val="24"/>
        </w:rPr>
        <w:t xml:space="preserve">other </w:t>
      </w:r>
      <w:proofErr w:type="spellStart"/>
      <w:r w:rsidR="005C0056">
        <w:rPr>
          <w:sz w:val="24"/>
          <w:szCs w:val="24"/>
        </w:rPr>
        <w:t>themes</w:t>
      </w:r>
      <w:r w:rsidR="003A6B87">
        <w:rPr>
          <w:sz w:val="24"/>
          <w:szCs w:val="24"/>
        </w:rPr>
        <w:t>.</w:t>
      </w:r>
      <w:ins w:id="159" w:author="Mary Galvin" w:date="2018-03-16T17:56:00Z">
        <w:r w:rsidR="00D62782">
          <w:rPr>
            <w:sz w:val="24"/>
            <w:szCs w:val="24"/>
          </w:rPr>
          <w:t>that</w:t>
        </w:r>
        <w:proofErr w:type="spellEnd"/>
        <w:r w:rsidR="00D62782">
          <w:rPr>
            <w:sz w:val="24"/>
            <w:szCs w:val="24"/>
          </w:rPr>
          <w:t xml:space="preserve"> were specific to them, these included: X, Y, Z.</w:t>
        </w:r>
      </w:ins>
      <w:commentRangeEnd w:id="158"/>
      <w:r w:rsidR="00D62782">
        <w:rPr>
          <w:rStyle w:val="CommentReference"/>
        </w:rPr>
        <w:commentReference w:id="158"/>
      </w:r>
    </w:p>
    <w:p w:rsidR="00851425" w:rsidRPr="003A6B87" w:rsidRDefault="003A6B87" w:rsidP="00F3620D">
      <w:pPr>
        <w:pStyle w:val="Heading2"/>
        <w:rPr>
          <w:color w:val="000000" w:themeColor="text1"/>
        </w:rPr>
      </w:pPr>
      <w:bookmarkStart w:id="160" w:name="_Toc507606115"/>
      <w:r>
        <w:t>R</w:t>
      </w:r>
      <w:r w:rsidR="00851425" w:rsidRPr="003A6B87">
        <w:t>elationship between results and hypothesis or research question</w:t>
      </w:r>
      <w:bookmarkEnd w:id="160"/>
    </w:p>
    <w:p w:rsidR="003E11D4" w:rsidRDefault="00866854" w:rsidP="003E11D4">
      <w:pPr>
        <w:rPr>
          <w:sz w:val="24"/>
          <w:szCs w:val="24"/>
        </w:rPr>
      </w:pPr>
      <w:r>
        <w:rPr>
          <w:sz w:val="24"/>
          <w:szCs w:val="24"/>
        </w:rPr>
        <w:t xml:space="preserve">When looking at the data </w:t>
      </w:r>
      <w:r w:rsidR="00176B30">
        <w:rPr>
          <w:sz w:val="24"/>
          <w:szCs w:val="24"/>
        </w:rPr>
        <w:t xml:space="preserve">after the cluster analysis had been performed </w:t>
      </w:r>
      <w:r>
        <w:rPr>
          <w:sz w:val="24"/>
          <w:szCs w:val="24"/>
        </w:rPr>
        <w:t>it</w:t>
      </w:r>
      <w:r w:rsidR="003E11D4">
        <w:rPr>
          <w:sz w:val="24"/>
          <w:szCs w:val="24"/>
        </w:rPr>
        <w:t xml:space="preserve"> was observed that both male and female athletes had clusters representing 'game days' and 'interview, photo-shoots'. </w:t>
      </w:r>
    </w:p>
    <w:p w:rsidR="003E11D4" w:rsidRDefault="003E11D4" w:rsidP="003E11D4">
      <w:pPr>
        <w:rPr>
          <w:sz w:val="24"/>
          <w:szCs w:val="24"/>
        </w:rPr>
      </w:pPr>
      <w:r>
        <w:rPr>
          <w:sz w:val="24"/>
          <w:szCs w:val="24"/>
        </w:rPr>
        <w:t xml:space="preserve"> One thing that emerges from the cluster analysis is that the male athletes have three clusters that have a strong connection to their sport i.e. the 'team', 'hard work' and game day' clusters, where as the female athletes on</w:t>
      </w:r>
      <w:commentRangeStart w:id="161"/>
      <w:r>
        <w:rPr>
          <w:sz w:val="24"/>
          <w:szCs w:val="24"/>
        </w:rPr>
        <w:t xml:space="preserve">ly have one cluster (Game day) which is </w:t>
      </w:r>
      <w:commentRangeEnd w:id="161"/>
      <w:r w:rsidR="00D62782">
        <w:rPr>
          <w:rStyle w:val="CommentReference"/>
        </w:rPr>
        <w:commentReference w:id="161"/>
      </w:r>
      <w:r>
        <w:rPr>
          <w:sz w:val="24"/>
          <w:szCs w:val="24"/>
        </w:rPr>
        <w:t xml:space="preserve">strongly connected to their sport. When the word cloud is then looked at we see that the top words for female athletes are: love, happy, good, game and women. The top words for men are: good, game, team, congrats, happy. This again points toward male athletes </w:t>
      </w:r>
      <w:r w:rsidR="005C0056">
        <w:rPr>
          <w:sz w:val="24"/>
          <w:szCs w:val="24"/>
        </w:rPr>
        <w:t>focusing</w:t>
      </w:r>
      <w:r>
        <w:rPr>
          <w:sz w:val="24"/>
          <w:szCs w:val="24"/>
        </w:rPr>
        <w:t xml:space="preserve"> more </w:t>
      </w:r>
      <w:r w:rsidR="005C0056">
        <w:rPr>
          <w:sz w:val="24"/>
          <w:szCs w:val="24"/>
        </w:rPr>
        <w:t>on</w:t>
      </w:r>
      <w:r>
        <w:rPr>
          <w:sz w:val="24"/>
          <w:szCs w:val="24"/>
        </w:rPr>
        <w:t xml:space="preserve"> sports than female athletes.</w:t>
      </w:r>
    </w:p>
    <w:p w:rsidR="00176B30" w:rsidRDefault="00176B30" w:rsidP="00176B30">
      <w:pPr>
        <w:rPr>
          <w:sz w:val="24"/>
          <w:szCs w:val="24"/>
        </w:rPr>
      </w:pPr>
      <w:r>
        <w:rPr>
          <w:sz w:val="24"/>
          <w:szCs w:val="24"/>
        </w:rPr>
        <w:t xml:space="preserve">Looking at the word count we see that the biggest differences between the word counts for female and male athletes is that female athletes referenced 'women' 51 times compared to the 17 times male athletes referenced women. This is 66.67% more than men. When it </w:t>
      </w:r>
      <w:r>
        <w:rPr>
          <w:sz w:val="24"/>
          <w:szCs w:val="24"/>
        </w:rPr>
        <w:lastRenderedPageBreak/>
        <w:t>comes to references to 'men', women made a reference 13 times and males made a reference only 9 times. The words where men ranked significantly higher were, team, good,</w:t>
      </w:r>
      <w:r w:rsidR="005C0056">
        <w:rPr>
          <w:sz w:val="24"/>
          <w:szCs w:val="24"/>
        </w:rPr>
        <w:t xml:space="preserve"> and</w:t>
      </w:r>
      <w:r>
        <w:rPr>
          <w:sz w:val="24"/>
          <w:szCs w:val="24"/>
        </w:rPr>
        <w:t xml:space="preserve"> today. These words were nearly always used in connection with a comment about a sports team. </w:t>
      </w:r>
    </w:p>
    <w:p w:rsidR="003E11D4" w:rsidRDefault="003E11D4" w:rsidP="003E11D4">
      <w:pPr>
        <w:rPr>
          <w:sz w:val="24"/>
          <w:szCs w:val="24"/>
        </w:rPr>
      </w:pPr>
      <w:r>
        <w:rPr>
          <w:sz w:val="24"/>
          <w:szCs w:val="24"/>
        </w:rPr>
        <w:t xml:space="preserve">From this is seems that women </w:t>
      </w:r>
      <w:del w:id="162" w:author="Mary Galvin" w:date="2018-03-16T17:59:00Z">
        <w:r w:rsidDel="00D62782">
          <w:rPr>
            <w:sz w:val="24"/>
            <w:szCs w:val="24"/>
          </w:rPr>
          <w:delText>a</w:delText>
        </w:r>
      </w:del>
      <w:r>
        <w:rPr>
          <w:sz w:val="24"/>
          <w:szCs w:val="24"/>
        </w:rPr>
        <w:t xml:space="preserve"> have a strong</w:t>
      </w:r>
      <w:r w:rsidR="000739F2">
        <w:rPr>
          <w:sz w:val="24"/>
          <w:szCs w:val="24"/>
        </w:rPr>
        <w:t>er</w:t>
      </w:r>
      <w:r>
        <w:rPr>
          <w:sz w:val="24"/>
          <w:szCs w:val="24"/>
        </w:rPr>
        <w:t xml:space="preserve"> tendency to tweet about women and trying to forward women's sports and female equality. Alex Morgan commented that she was, '</w:t>
      </w:r>
      <w:r w:rsidRPr="0068250E">
        <w:rPr>
          <w:sz w:val="24"/>
          <w:szCs w:val="24"/>
        </w:rPr>
        <w:t xml:space="preserve">Proud to fight side by side with these strong women to continue to move the ball </w:t>
      </w:r>
      <w:r>
        <w:rPr>
          <w:sz w:val="24"/>
          <w:szCs w:val="24"/>
        </w:rPr>
        <w:t>forward for the next generation', she also tweeted that, 'T</w:t>
      </w:r>
      <w:r w:rsidRPr="0068250E">
        <w:rPr>
          <w:sz w:val="24"/>
          <w:szCs w:val="24"/>
        </w:rPr>
        <w:t xml:space="preserve">he pay gap penalizes women who work hard every </w:t>
      </w:r>
      <w:proofErr w:type="spellStart"/>
      <w:r w:rsidRPr="0068250E">
        <w:rPr>
          <w:sz w:val="24"/>
          <w:szCs w:val="24"/>
        </w:rPr>
        <w:t>day.It</w:t>
      </w:r>
      <w:proofErr w:type="spellEnd"/>
      <w:r w:rsidRPr="0068250E">
        <w:rPr>
          <w:sz w:val="24"/>
          <w:szCs w:val="24"/>
        </w:rPr>
        <w:t xml:space="preserve"> hurts our families, businesses </w:t>
      </w:r>
      <w:r>
        <w:rPr>
          <w:sz w:val="24"/>
          <w:szCs w:val="24"/>
        </w:rPr>
        <w:t>and</w:t>
      </w:r>
      <w:r w:rsidRPr="0068250E">
        <w:rPr>
          <w:sz w:val="24"/>
          <w:szCs w:val="24"/>
        </w:rPr>
        <w:t xml:space="preserve"> communities. Let's #</w:t>
      </w:r>
      <w:proofErr w:type="spellStart"/>
      <w:r w:rsidRPr="0068250E">
        <w:rPr>
          <w:sz w:val="24"/>
          <w:szCs w:val="24"/>
        </w:rPr>
        <w:t>ChangeTheGame</w:t>
      </w:r>
      <w:proofErr w:type="spellEnd"/>
      <w:r w:rsidRPr="0068250E">
        <w:rPr>
          <w:sz w:val="24"/>
          <w:szCs w:val="24"/>
        </w:rPr>
        <w:t xml:space="preserve"> #20percentcounts"</w:t>
      </w:r>
      <w:r>
        <w:rPr>
          <w:sz w:val="24"/>
          <w:szCs w:val="24"/>
        </w:rPr>
        <w:t xml:space="preserve">'. Ana </w:t>
      </w:r>
      <w:proofErr w:type="spellStart"/>
      <w:r>
        <w:rPr>
          <w:sz w:val="24"/>
          <w:szCs w:val="24"/>
        </w:rPr>
        <w:t>Ivanovic</w:t>
      </w:r>
      <w:proofErr w:type="spellEnd"/>
      <w:r>
        <w:rPr>
          <w:sz w:val="24"/>
          <w:szCs w:val="24"/>
        </w:rPr>
        <w:t xml:space="preserve"> tweeted that she was, '</w:t>
      </w:r>
      <w:r w:rsidRPr="0068250E">
        <w:rPr>
          <w:sz w:val="24"/>
          <w:szCs w:val="24"/>
        </w:rPr>
        <w:t>Having fun on set with @</w:t>
      </w:r>
      <w:proofErr w:type="spellStart"/>
      <w:r w:rsidRPr="0068250E">
        <w:rPr>
          <w:sz w:val="24"/>
          <w:szCs w:val="24"/>
        </w:rPr>
        <w:t>intimissimi</w:t>
      </w:r>
      <w:proofErr w:type="spellEnd"/>
      <w:r w:rsidRPr="0068250E">
        <w:rPr>
          <w:sz w:val="24"/>
          <w:szCs w:val="24"/>
        </w:rPr>
        <w:t xml:space="preserve"> and @</w:t>
      </w:r>
      <w:proofErr w:type="spellStart"/>
      <w:r w:rsidRPr="0068250E">
        <w:rPr>
          <w:sz w:val="24"/>
          <w:szCs w:val="24"/>
        </w:rPr>
        <w:t>mariotestino</w:t>
      </w:r>
      <w:proofErr w:type="spellEnd"/>
      <w:r w:rsidRPr="0068250E">
        <w:rPr>
          <w:sz w:val="24"/>
          <w:szCs w:val="24"/>
        </w:rPr>
        <w:t xml:space="preserve"> for the new campaign that celebrates empowered women</w:t>
      </w:r>
      <w:r>
        <w:rPr>
          <w:sz w:val="24"/>
          <w:szCs w:val="24"/>
        </w:rPr>
        <w:t>'. Serena Williams tweeted that, '</w:t>
      </w:r>
      <w:r w:rsidRPr="0068250E">
        <w:rPr>
          <w:sz w:val="24"/>
          <w:szCs w:val="24"/>
        </w:rPr>
        <w:t xml:space="preserve">On average, women in the US are paid 20% less than men.  Black </w:t>
      </w:r>
      <w:r>
        <w:rPr>
          <w:sz w:val="24"/>
          <w:szCs w:val="24"/>
        </w:rPr>
        <w:t>and</w:t>
      </w:r>
      <w:r w:rsidRPr="0068250E">
        <w:rPr>
          <w:sz w:val="24"/>
          <w:szCs w:val="24"/>
        </w:rPr>
        <w:t xml:space="preserve"> Hispanic women are paid even less. I support equal pay</w:t>
      </w:r>
      <w:r>
        <w:rPr>
          <w:sz w:val="24"/>
          <w:szCs w:val="24"/>
        </w:rPr>
        <w:t xml:space="preserve">', this was then </w:t>
      </w:r>
      <w:proofErr w:type="spellStart"/>
      <w:r>
        <w:rPr>
          <w:sz w:val="24"/>
          <w:szCs w:val="24"/>
        </w:rPr>
        <w:t>retweeted</w:t>
      </w:r>
      <w:proofErr w:type="spellEnd"/>
      <w:r>
        <w:rPr>
          <w:sz w:val="24"/>
          <w:szCs w:val="24"/>
        </w:rPr>
        <w:t xml:space="preserve"> by Caroline </w:t>
      </w:r>
      <w:proofErr w:type="spellStart"/>
      <w:r>
        <w:rPr>
          <w:sz w:val="24"/>
          <w:szCs w:val="24"/>
        </w:rPr>
        <w:t>Wozniacki</w:t>
      </w:r>
      <w:proofErr w:type="spellEnd"/>
      <w:r>
        <w:rPr>
          <w:sz w:val="24"/>
          <w:szCs w:val="24"/>
        </w:rPr>
        <w:t>.</w:t>
      </w:r>
    </w:p>
    <w:p w:rsidR="00742E62" w:rsidRPr="00767E14" w:rsidRDefault="00742E62" w:rsidP="00742E62">
      <w:pPr>
        <w:rPr>
          <w:sz w:val="24"/>
          <w:szCs w:val="24"/>
        </w:rPr>
      </w:pPr>
      <w:r>
        <w:rPr>
          <w:sz w:val="24"/>
          <w:szCs w:val="24"/>
        </w:rPr>
        <w:t>Men on the other hand tended to tweet about gender neutral themes such as sport and family. Male athletes tweeted in reference to a 'team' 93 times more than women. Kobe Bryant said that he was, '</w:t>
      </w:r>
      <w:r w:rsidRPr="00767E14">
        <w:rPr>
          <w:sz w:val="24"/>
          <w:szCs w:val="24"/>
        </w:rPr>
        <w:t>Excited to be a part of the team</w:t>
      </w:r>
      <w:r>
        <w:rPr>
          <w:sz w:val="24"/>
          <w:szCs w:val="24"/>
        </w:rPr>
        <w:t xml:space="preserve">'. </w:t>
      </w:r>
      <w:proofErr w:type="spellStart"/>
      <w:r>
        <w:rPr>
          <w:sz w:val="24"/>
          <w:szCs w:val="24"/>
        </w:rPr>
        <w:t>Cristiano</w:t>
      </w:r>
      <w:proofErr w:type="spellEnd"/>
      <w:r>
        <w:rPr>
          <w:sz w:val="24"/>
          <w:szCs w:val="24"/>
        </w:rPr>
        <w:t xml:space="preserve"> </w:t>
      </w:r>
      <w:proofErr w:type="spellStart"/>
      <w:r>
        <w:rPr>
          <w:sz w:val="24"/>
          <w:szCs w:val="24"/>
        </w:rPr>
        <w:t>Ronaldo</w:t>
      </w:r>
      <w:proofErr w:type="spellEnd"/>
      <w:r>
        <w:rPr>
          <w:sz w:val="24"/>
          <w:szCs w:val="24"/>
        </w:rPr>
        <w:t xml:space="preserve"> said, '</w:t>
      </w:r>
      <w:r w:rsidRPr="00767E14">
        <w:rPr>
          <w:sz w:val="24"/>
          <w:szCs w:val="24"/>
        </w:rPr>
        <w:t>Great session this morning</w:t>
      </w:r>
      <w:r>
        <w:rPr>
          <w:sz w:val="24"/>
          <w:szCs w:val="24"/>
        </w:rPr>
        <w:t>!!!!</w:t>
      </w:r>
      <w:r w:rsidRPr="00767E14">
        <w:rPr>
          <w:sz w:val="24"/>
          <w:szCs w:val="24"/>
        </w:rPr>
        <w:t xml:space="preserve"> Winning team</w:t>
      </w:r>
      <w:r>
        <w:rPr>
          <w:sz w:val="24"/>
          <w:szCs w:val="24"/>
        </w:rPr>
        <w:t xml:space="preserve">'. </w:t>
      </w:r>
      <w:proofErr w:type="spellStart"/>
      <w:r>
        <w:rPr>
          <w:sz w:val="24"/>
          <w:szCs w:val="24"/>
        </w:rPr>
        <w:t>Sachin</w:t>
      </w:r>
      <w:proofErr w:type="spellEnd"/>
      <w:r>
        <w:rPr>
          <w:sz w:val="24"/>
          <w:szCs w:val="24"/>
        </w:rPr>
        <w:t xml:space="preserve"> </w:t>
      </w:r>
      <w:proofErr w:type="spellStart"/>
      <w:r>
        <w:rPr>
          <w:sz w:val="24"/>
          <w:szCs w:val="24"/>
        </w:rPr>
        <w:t>Tendulkar</w:t>
      </w:r>
      <w:proofErr w:type="spellEnd"/>
      <w:r>
        <w:rPr>
          <w:sz w:val="24"/>
          <w:szCs w:val="24"/>
        </w:rPr>
        <w:t xml:space="preserve"> said after a cricket test match, '</w:t>
      </w:r>
      <w:r w:rsidRPr="00767E14">
        <w:rPr>
          <w:sz w:val="24"/>
          <w:szCs w:val="24"/>
        </w:rPr>
        <w:t xml:space="preserve">What a fabulous way to end the test series! A big hug to the entire team for their outstanding performance. </w:t>
      </w:r>
      <w:r>
        <w:rPr>
          <w:sz w:val="24"/>
          <w:szCs w:val="24"/>
        </w:rPr>
        <w:t>While Carmelo Anthony tweeted that, '</w:t>
      </w:r>
      <w:r w:rsidRPr="00767E14">
        <w:rPr>
          <w:sz w:val="24"/>
          <w:szCs w:val="24"/>
        </w:rPr>
        <w:t>We Are Not A Team Because We Work Together We Are A Team Because We Respect</w:t>
      </w:r>
      <w:r>
        <w:rPr>
          <w:sz w:val="24"/>
          <w:szCs w:val="24"/>
        </w:rPr>
        <w:t>,</w:t>
      </w:r>
      <w:r w:rsidRPr="00767E14">
        <w:rPr>
          <w:sz w:val="24"/>
          <w:szCs w:val="24"/>
        </w:rPr>
        <w:t xml:space="preserve"> Trust And Care For Each Other'</w:t>
      </w:r>
      <w:r>
        <w:rPr>
          <w:sz w:val="24"/>
          <w:szCs w:val="24"/>
        </w:rPr>
        <w:t xml:space="preserve">. When it came to referencing 'family' or 'families' male athletes tweeted 54% more than female athletes. </w:t>
      </w:r>
      <w:proofErr w:type="spellStart"/>
      <w:r>
        <w:rPr>
          <w:sz w:val="24"/>
          <w:szCs w:val="24"/>
        </w:rPr>
        <w:t>LeBron</w:t>
      </w:r>
      <w:proofErr w:type="spellEnd"/>
      <w:r>
        <w:rPr>
          <w:sz w:val="24"/>
          <w:szCs w:val="24"/>
        </w:rPr>
        <w:t xml:space="preserve"> James told us that he had, "</w:t>
      </w:r>
      <w:r w:rsidRPr="00742E62">
        <w:rPr>
          <w:sz w:val="24"/>
          <w:szCs w:val="24"/>
        </w:rPr>
        <w:t>Just saw ""Girls Trip"" with the wife, family and friends. Man I/we was dying laughing all movie!! Stomach still hurting. #</w:t>
      </w:r>
      <w:proofErr w:type="spellStart"/>
      <w:r w:rsidRPr="00742E62">
        <w:rPr>
          <w:sz w:val="24"/>
          <w:szCs w:val="24"/>
        </w:rPr>
        <w:t>MustSee</w:t>
      </w:r>
      <w:proofErr w:type="spellEnd"/>
      <w:r w:rsidRPr="00742E62">
        <w:rPr>
          <w:sz w:val="24"/>
          <w:szCs w:val="24"/>
        </w:rPr>
        <w:t>"</w:t>
      </w:r>
      <w:r>
        <w:rPr>
          <w:sz w:val="24"/>
          <w:szCs w:val="24"/>
        </w:rPr>
        <w:t xml:space="preserve">. </w:t>
      </w:r>
      <w:r w:rsidR="00B13DD3">
        <w:rPr>
          <w:sz w:val="24"/>
          <w:szCs w:val="24"/>
        </w:rPr>
        <w:t>Rio Ferdinand</w:t>
      </w:r>
      <w:r w:rsidR="004A71F6">
        <w:rPr>
          <w:sz w:val="24"/>
          <w:szCs w:val="24"/>
        </w:rPr>
        <w:t xml:space="preserve"> had a night out and tweeted, '</w:t>
      </w:r>
      <w:r w:rsidR="00B13DD3" w:rsidRPr="00B13DD3">
        <w:rPr>
          <w:sz w:val="24"/>
          <w:szCs w:val="24"/>
        </w:rPr>
        <w:t>Top night with spent with family &amp; friends... good to catch up with @</w:t>
      </w:r>
      <w:proofErr w:type="spellStart"/>
      <w:r w:rsidR="00B13DD3" w:rsidRPr="00B13DD3">
        <w:rPr>
          <w:sz w:val="24"/>
          <w:szCs w:val="24"/>
        </w:rPr>
        <w:t>WestwoodLee</w:t>
      </w:r>
      <w:proofErr w:type="spellEnd"/>
      <w:r w:rsidR="00B13DD3" w:rsidRPr="00B13DD3">
        <w:rPr>
          <w:sz w:val="24"/>
          <w:szCs w:val="24"/>
        </w:rPr>
        <w:t xml:space="preserve"> and @</w:t>
      </w:r>
      <w:proofErr w:type="spellStart"/>
      <w:r w:rsidR="00B13DD3" w:rsidRPr="00B13DD3">
        <w:rPr>
          <w:sz w:val="24"/>
          <w:szCs w:val="24"/>
        </w:rPr>
        <w:t>anthonyfjoshua</w:t>
      </w:r>
      <w:proofErr w:type="spellEnd"/>
      <w:r w:rsidR="00B13DD3" w:rsidRPr="00B13DD3">
        <w:rPr>
          <w:sz w:val="24"/>
          <w:szCs w:val="24"/>
        </w:rPr>
        <w:t xml:space="preserve"> #</w:t>
      </w:r>
      <w:proofErr w:type="spellStart"/>
      <w:r w:rsidR="00B13DD3" w:rsidRPr="00B13DD3">
        <w:rPr>
          <w:sz w:val="24"/>
          <w:szCs w:val="24"/>
        </w:rPr>
        <w:t>dubai</w:t>
      </w:r>
      <w:proofErr w:type="spellEnd"/>
      <w:r w:rsidR="00B13DD3">
        <w:rPr>
          <w:sz w:val="24"/>
          <w:szCs w:val="24"/>
        </w:rPr>
        <w:t xml:space="preserve">'. These texts let the fan see the athlete away from the competitive environment that they are </w:t>
      </w:r>
      <w:r w:rsidR="00866854">
        <w:rPr>
          <w:sz w:val="24"/>
          <w:szCs w:val="24"/>
        </w:rPr>
        <w:t>used</w:t>
      </w:r>
      <w:r w:rsidR="00B13DD3">
        <w:rPr>
          <w:sz w:val="24"/>
          <w:szCs w:val="24"/>
        </w:rPr>
        <w:t xml:space="preserve"> to seeing them in. It is one of the 'behind-the-scenes' glimpses that fans look for in twitter interaction. </w:t>
      </w:r>
    </w:p>
    <w:p w:rsidR="00851425" w:rsidRDefault="00851425" w:rsidP="003E11D4">
      <w:pPr>
        <w:rPr>
          <w:color w:val="FF0000"/>
          <w:sz w:val="24"/>
          <w:szCs w:val="24"/>
        </w:rPr>
      </w:pPr>
    </w:p>
    <w:p w:rsidR="003E11D4" w:rsidRPr="003A6B87" w:rsidRDefault="003A6B87" w:rsidP="00F3620D">
      <w:pPr>
        <w:pStyle w:val="Heading2"/>
      </w:pPr>
      <w:bookmarkStart w:id="163" w:name="_Toc507606116"/>
      <w:r w:rsidRPr="003A6B87">
        <w:t>R</w:t>
      </w:r>
      <w:r w:rsidR="00851425" w:rsidRPr="003A6B87">
        <w:t>elationship between results and literature</w:t>
      </w:r>
      <w:bookmarkEnd w:id="163"/>
    </w:p>
    <w:p w:rsidR="003A6B87" w:rsidRDefault="003A6B87" w:rsidP="003A6B87">
      <w:pPr>
        <w:rPr>
          <w:sz w:val="24"/>
          <w:szCs w:val="24"/>
        </w:rPr>
      </w:pPr>
      <w:commentRangeStart w:id="164"/>
      <w:r w:rsidRPr="00516CDB">
        <w:rPr>
          <w:sz w:val="24"/>
          <w:szCs w:val="24"/>
        </w:rPr>
        <w:t xml:space="preserve">Findings </w:t>
      </w:r>
      <w:r>
        <w:rPr>
          <w:sz w:val="24"/>
          <w:szCs w:val="24"/>
        </w:rPr>
        <w:t xml:space="preserve">from a study by </w:t>
      </w:r>
      <w:proofErr w:type="spellStart"/>
      <w:r>
        <w:rPr>
          <w:sz w:val="24"/>
          <w:szCs w:val="24"/>
        </w:rPr>
        <w:t>Backman</w:t>
      </w:r>
      <w:proofErr w:type="spellEnd"/>
      <w:r>
        <w:rPr>
          <w:sz w:val="24"/>
          <w:szCs w:val="24"/>
        </w:rPr>
        <w:t xml:space="preserve">, </w:t>
      </w:r>
      <w:proofErr w:type="spellStart"/>
      <w:r>
        <w:rPr>
          <w:sz w:val="24"/>
          <w:szCs w:val="24"/>
        </w:rPr>
        <w:t>Pertick</w:t>
      </w:r>
      <w:proofErr w:type="spellEnd"/>
      <w:r>
        <w:rPr>
          <w:sz w:val="24"/>
          <w:szCs w:val="24"/>
        </w:rPr>
        <w:t xml:space="preserve"> and Yoon (2017) </w:t>
      </w:r>
      <w:proofErr w:type="spellStart"/>
      <w:r w:rsidRPr="00516CDB">
        <w:rPr>
          <w:sz w:val="24"/>
          <w:szCs w:val="24"/>
        </w:rPr>
        <w:t>revealedthat</w:t>
      </w:r>
      <w:proofErr w:type="spellEnd"/>
      <w:r w:rsidRPr="00516CDB">
        <w:rPr>
          <w:sz w:val="24"/>
          <w:szCs w:val="24"/>
        </w:rPr>
        <w:t xml:space="preserve"> team attraction, team trust, and team involvement are positively related to</w:t>
      </w:r>
      <w:r>
        <w:rPr>
          <w:sz w:val="24"/>
          <w:szCs w:val="24"/>
        </w:rPr>
        <w:t xml:space="preserve"> team attachment and these are determinates of fan loyalty. </w:t>
      </w:r>
      <w:r w:rsidRPr="00516CDB">
        <w:rPr>
          <w:sz w:val="24"/>
          <w:szCs w:val="24"/>
        </w:rPr>
        <w:t xml:space="preserve">While team attachment was found to positively influence </w:t>
      </w:r>
      <w:proofErr w:type="spellStart"/>
      <w:r w:rsidRPr="00516CDB">
        <w:rPr>
          <w:sz w:val="24"/>
          <w:szCs w:val="24"/>
        </w:rPr>
        <w:t>fanloyalty</w:t>
      </w:r>
      <w:proofErr w:type="spellEnd"/>
      <w:r w:rsidRPr="00516CDB">
        <w:rPr>
          <w:sz w:val="24"/>
          <w:szCs w:val="24"/>
        </w:rPr>
        <w:t>, sport fans’ Twitter use was found to significantly reinforce their loyalty.</w:t>
      </w:r>
      <w:r>
        <w:rPr>
          <w:sz w:val="24"/>
          <w:szCs w:val="24"/>
        </w:rPr>
        <w:t xml:space="preserve"> They also found that 't</w:t>
      </w:r>
      <w:r w:rsidRPr="00B317E6">
        <w:rPr>
          <w:sz w:val="24"/>
          <w:szCs w:val="24"/>
        </w:rPr>
        <w:t xml:space="preserve">he more sport </w:t>
      </w:r>
      <w:r>
        <w:rPr>
          <w:sz w:val="24"/>
          <w:szCs w:val="24"/>
        </w:rPr>
        <w:t>people</w:t>
      </w:r>
      <w:r w:rsidRPr="00B317E6">
        <w:rPr>
          <w:sz w:val="24"/>
          <w:szCs w:val="24"/>
        </w:rPr>
        <w:t xml:space="preserve"> strengthen the relationships with </w:t>
      </w:r>
      <w:proofErr w:type="spellStart"/>
      <w:r w:rsidRPr="00B317E6">
        <w:rPr>
          <w:sz w:val="24"/>
          <w:szCs w:val="24"/>
        </w:rPr>
        <w:t>theirfans</w:t>
      </w:r>
      <w:proofErr w:type="spellEnd"/>
      <w:r w:rsidRPr="00B317E6">
        <w:rPr>
          <w:sz w:val="24"/>
          <w:szCs w:val="24"/>
        </w:rPr>
        <w:t xml:space="preserve"> through Twitter, the more likely those fans will be committed and attached.</w:t>
      </w:r>
      <w:r>
        <w:rPr>
          <w:sz w:val="24"/>
          <w:szCs w:val="24"/>
        </w:rPr>
        <w:t>'</w:t>
      </w:r>
    </w:p>
    <w:p w:rsidR="003A6B87" w:rsidRDefault="003A6B87" w:rsidP="003A6B87">
      <w:pPr>
        <w:rPr>
          <w:sz w:val="24"/>
          <w:szCs w:val="24"/>
        </w:rPr>
      </w:pPr>
      <w:proofErr w:type="spellStart"/>
      <w:r>
        <w:rPr>
          <w:sz w:val="24"/>
          <w:szCs w:val="24"/>
        </w:rPr>
        <w:lastRenderedPageBreak/>
        <w:t>Haugh</w:t>
      </w:r>
      <w:proofErr w:type="spellEnd"/>
      <w:r>
        <w:rPr>
          <w:sz w:val="24"/>
          <w:szCs w:val="24"/>
        </w:rPr>
        <w:t xml:space="preserve"> and Watkins (2016) found in their study that there is , '</w:t>
      </w:r>
      <w:r w:rsidRPr="00B317E6">
        <w:rPr>
          <w:sz w:val="24"/>
          <w:szCs w:val="24"/>
        </w:rPr>
        <w:t>a clear pattern for social-media use by sports fans</w:t>
      </w:r>
      <w:r>
        <w:rPr>
          <w:sz w:val="24"/>
          <w:szCs w:val="24"/>
        </w:rPr>
        <w:t xml:space="preserve">'. </w:t>
      </w:r>
      <w:r w:rsidRPr="001E2411">
        <w:rPr>
          <w:sz w:val="24"/>
          <w:szCs w:val="24"/>
        </w:rPr>
        <w:t xml:space="preserve">Twitter is the leading destination for fans wishing to gather </w:t>
      </w:r>
      <w:proofErr w:type="spellStart"/>
      <w:r w:rsidRPr="001E2411">
        <w:rPr>
          <w:sz w:val="24"/>
          <w:szCs w:val="24"/>
        </w:rPr>
        <w:t>information,seek</w:t>
      </w:r>
      <w:proofErr w:type="spellEnd"/>
      <w:r w:rsidRPr="001E2411">
        <w:rPr>
          <w:sz w:val="24"/>
          <w:szCs w:val="24"/>
        </w:rPr>
        <w:t xml:space="preserve"> entertainment, show support for a team, express opinions</w:t>
      </w:r>
      <w:r>
        <w:rPr>
          <w:sz w:val="24"/>
          <w:szCs w:val="24"/>
        </w:rPr>
        <w:t xml:space="preserve"> on the team</w:t>
      </w:r>
      <w:r w:rsidRPr="001E2411">
        <w:rPr>
          <w:sz w:val="24"/>
          <w:szCs w:val="24"/>
        </w:rPr>
        <w:t xml:space="preserve">, and learn </w:t>
      </w:r>
      <w:proofErr w:type="spellStart"/>
      <w:r w:rsidRPr="001E2411">
        <w:rPr>
          <w:sz w:val="24"/>
          <w:szCs w:val="24"/>
        </w:rPr>
        <w:t>aboutrules</w:t>
      </w:r>
      <w:proofErr w:type="spellEnd"/>
      <w:r w:rsidRPr="001E2411">
        <w:rPr>
          <w:sz w:val="24"/>
          <w:szCs w:val="24"/>
        </w:rPr>
        <w:t xml:space="preserve"> and strategies pertaining to a sport.</w:t>
      </w:r>
      <w:r>
        <w:rPr>
          <w:sz w:val="24"/>
          <w:szCs w:val="24"/>
        </w:rPr>
        <w:t xml:space="preserve"> This follows on from research by </w:t>
      </w:r>
      <w:proofErr w:type="spellStart"/>
      <w:r w:rsidRPr="001E2411">
        <w:rPr>
          <w:sz w:val="24"/>
          <w:szCs w:val="24"/>
        </w:rPr>
        <w:t>Clavio</w:t>
      </w:r>
      <w:proofErr w:type="spellEnd"/>
      <w:r w:rsidRPr="001E2411">
        <w:rPr>
          <w:sz w:val="24"/>
          <w:szCs w:val="24"/>
        </w:rPr>
        <w:t xml:space="preserve"> and Walsh (2013) indicat</w:t>
      </w:r>
      <w:r w:rsidR="005C0056">
        <w:rPr>
          <w:sz w:val="24"/>
          <w:szCs w:val="24"/>
        </w:rPr>
        <w:t>ing</w:t>
      </w:r>
      <w:r w:rsidRPr="001E2411">
        <w:rPr>
          <w:sz w:val="24"/>
          <w:szCs w:val="24"/>
        </w:rPr>
        <w:t xml:space="preserve"> that the </w:t>
      </w:r>
      <w:proofErr w:type="spellStart"/>
      <w:r w:rsidRPr="001E2411">
        <w:rPr>
          <w:sz w:val="24"/>
          <w:szCs w:val="24"/>
        </w:rPr>
        <w:t>highestlevel</w:t>
      </w:r>
      <w:proofErr w:type="spellEnd"/>
      <w:r w:rsidRPr="001E2411">
        <w:rPr>
          <w:sz w:val="24"/>
          <w:szCs w:val="24"/>
        </w:rPr>
        <w:t xml:space="preserve"> of social-media use among their sample of college sports fans was to </w:t>
      </w:r>
      <w:proofErr w:type="spellStart"/>
      <w:r w:rsidRPr="001E2411">
        <w:rPr>
          <w:sz w:val="24"/>
          <w:szCs w:val="24"/>
        </w:rPr>
        <w:t>watch</w:t>
      </w:r>
      <w:r w:rsidR="005C0056">
        <w:rPr>
          <w:sz w:val="24"/>
          <w:szCs w:val="24"/>
        </w:rPr>
        <w:t>sports</w:t>
      </w:r>
      <w:proofErr w:type="spellEnd"/>
      <w:r w:rsidR="005C0056">
        <w:rPr>
          <w:sz w:val="24"/>
          <w:szCs w:val="24"/>
        </w:rPr>
        <w:t xml:space="preserve"> </w:t>
      </w:r>
      <w:r w:rsidRPr="001E2411">
        <w:rPr>
          <w:sz w:val="24"/>
          <w:szCs w:val="24"/>
        </w:rPr>
        <w:t>videos</w:t>
      </w:r>
      <w:r>
        <w:rPr>
          <w:sz w:val="24"/>
          <w:szCs w:val="24"/>
        </w:rPr>
        <w:t>.</w:t>
      </w:r>
    </w:p>
    <w:p w:rsidR="003A6B87" w:rsidRDefault="003A6B87" w:rsidP="003A6B87">
      <w:pPr>
        <w:rPr>
          <w:sz w:val="24"/>
          <w:szCs w:val="24"/>
        </w:rPr>
      </w:pPr>
      <w:r>
        <w:rPr>
          <w:sz w:val="24"/>
          <w:szCs w:val="24"/>
        </w:rPr>
        <w:t xml:space="preserve">Further research by </w:t>
      </w:r>
      <w:r w:rsidRPr="00796D3B">
        <w:rPr>
          <w:sz w:val="24"/>
          <w:szCs w:val="24"/>
        </w:rPr>
        <w:t>Brunette</w:t>
      </w:r>
      <w:r>
        <w:rPr>
          <w:sz w:val="24"/>
          <w:szCs w:val="24"/>
        </w:rPr>
        <w:t xml:space="preserve"> et al. (2014) found that there are </w:t>
      </w:r>
      <w:r w:rsidRPr="001E2411">
        <w:rPr>
          <w:sz w:val="24"/>
          <w:szCs w:val="24"/>
        </w:rPr>
        <w:t xml:space="preserve">4primary gratifications sought by Twitter users: interaction, promotion, live </w:t>
      </w:r>
      <w:proofErr w:type="spellStart"/>
      <w:r w:rsidRPr="001E2411">
        <w:rPr>
          <w:sz w:val="24"/>
          <w:szCs w:val="24"/>
        </w:rPr>
        <w:t>gameupdates</w:t>
      </w:r>
      <w:proofErr w:type="spellEnd"/>
      <w:r w:rsidRPr="001E2411">
        <w:rPr>
          <w:sz w:val="24"/>
          <w:szCs w:val="24"/>
        </w:rPr>
        <w:t>, and news.</w:t>
      </w:r>
      <w:r>
        <w:rPr>
          <w:sz w:val="24"/>
          <w:szCs w:val="24"/>
        </w:rPr>
        <w:t xml:space="preserve"> Users wanted to </w:t>
      </w:r>
      <w:r w:rsidRPr="001E2411">
        <w:rPr>
          <w:sz w:val="24"/>
          <w:szCs w:val="24"/>
        </w:rPr>
        <w:t xml:space="preserve"> hear about players and roster </w:t>
      </w:r>
      <w:proofErr w:type="spellStart"/>
      <w:r w:rsidRPr="001E2411">
        <w:rPr>
          <w:sz w:val="24"/>
          <w:szCs w:val="24"/>
        </w:rPr>
        <w:t>movesas</w:t>
      </w:r>
      <w:proofErr w:type="spellEnd"/>
      <w:r w:rsidRPr="001E2411">
        <w:rPr>
          <w:sz w:val="24"/>
          <w:szCs w:val="24"/>
        </w:rPr>
        <w:t xml:space="preserve"> they happen, learn information faster than other people, read tweets </w:t>
      </w:r>
      <w:proofErr w:type="spellStart"/>
      <w:r w:rsidRPr="001E2411">
        <w:rPr>
          <w:sz w:val="24"/>
          <w:szCs w:val="24"/>
        </w:rPr>
        <w:t>ifunable</w:t>
      </w:r>
      <w:proofErr w:type="spellEnd"/>
      <w:r w:rsidRPr="001E2411">
        <w:rPr>
          <w:sz w:val="24"/>
          <w:szCs w:val="24"/>
        </w:rPr>
        <w:t xml:space="preserve"> to watch the game, learn about upcoming games</w:t>
      </w:r>
      <w:r>
        <w:rPr>
          <w:sz w:val="24"/>
          <w:szCs w:val="24"/>
        </w:rPr>
        <w:t xml:space="preserve"> and access special promotions.</w:t>
      </w:r>
    </w:p>
    <w:p w:rsidR="003A6B87" w:rsidRDefault="003A6B87" w:rsidP="003A6B87">
      <w:pPr>
        <w:rPr>
          <w:sz w:val="24"/>
          <w:szCs w:val="24"/>
        </w:rPr>
      </w:pPr>
      <w:r>
        <w:rPr>
          <w:sz w:val="24"/>
          <w:szCs w:val="24"/>
        </w:rPr>
        <w:t>If sports fan are accessing twitter to receive information related almost exclusively to the sport in which the athlete they are following is a participant it may be that male athletes willingness to tweet to this very requirement is a factor in their greater number of followers.</w:t>
      </w:r>
    </w:p>
    <w:p w:rsidR="00A35829" w:rsidRDefault="00A35829" w:rsidP="003A6B87">
      <w:pPr>
        <w:rPr>
          <w:color w:val="FF0000"/>
          <w:sz w:val="24"/>
          <w:szCs w:val="24"/>
        </w:rPr>
      </w:pPr>
      <w:r>
        <w:rPr>
          <w:sz w:val="24"/>
          <w:szCs w:val="24"/>
        </w:rPr>
        <w:t>The motivations behind the male athletes tweets are primarily to elicit respect and to be seen as competent according to Jones and Pittman (1982) Their concentration on tweeting about their sport falls into the self-promotion strategy. Their tweets about family life and are most likely intended to elicit affection and be seen as likable. This is Jones and Pittman's ingratiation strategy.  The female athletes tweet about the same themes and are therefore trying to elicit the same responses from their audience. Their tweets about more female specific topic</w:t>
      </w:r>
      <w:r w:rsidR="00CB34DB">
        <w:rPr>
          <w:sz w:val="24"/>
          <w:szCs w:val="24"/>
        </w:rPr>
        <w:t>s</w:t>
      </w:r>
      <w:r>
        <w:rPr>
          <w:sz w:val="24"/>
          <w:szCs w:val="24"/>
        </w:rPr>
        <w:t xml:space="preserve"> fall into the </w:t>
      </w:r>
      <w:r w:rsidR="00CB34DB">
        <w:rPr>
          <w:sz w:val="24"/>
          <w:szCs w:val="24"/>
        </w:rPr>
        <w:t>'</w:t>
      </w:r>
      <w:r>
        <w:rPr>
          <w:sz w:val="24"/>
          <w:szCs w:val="24"/>
        </w:rPr>
        <w:t>Exemplification</w:t>
      </w:r>
      <w:r w:rsidR="00CB34DB">
        <w:rPr>
          <w:sz w:val="24"/>
          <w:szCs w:val="24"/>
        </w:rPr>
        <w:t>'</w:t>
      </w:r>
      <w:r>
        <w:rPr>
          <w:sz w:val="24"/>
          <w:szCs w:val="24"/>
        </w:rPr>
        <w:t xml:space="preserve"> strategy. </w:t>
      </w:r>
      <w:r w:rsidR="00CB34DB" w:rsidRPr="00CB34DB">
        <w:rPr>
          <w:sz w:val="24"/>
          <w:szCs w:val="24"/>
        </w:rPr>
        <w:t xml:space="preserve">A person can accomplish exemplification by presenting </w:t>
      </w:r>
      <w:proofErr w:type="spellStart"/>
      <w:r w:rsidR="00CB34DB" w:rsidRPr="00CB34DB">
        <w:rPr>
          <w:sz w:val="24"/>
          <w:szCs w:val="24"/>
        </w:rPr>
        <w:t>himor</w:t>
      </w:r>
      <w:proofErr w:type="spellEnd"/>
      <w:r w:rsidR="00CB34DB" w:rsidRPr="00CB34DB">
        <w:rPr>
          <w:sz w:val="24"/>
          <w:szCs w:val="24"/>
        </w:rPr>
        <w:t xml:space="preserve"> herself as honest, disciplined, self-sacrificing, generous, or principled. When successful, a person who exemplifies integrity and moral worthiness may be able to influence other people to follow his or her example.</w:t>
      </w:r>
      <w:r w:rsidR="00CB34DB">
        <w:rPr>
          <w:sz w:val="24"/>
          <w:szCs w:val="24"/>
        </w:rPr>
        <w:t xml:space="preserve"> (</w:t>
      </w:r>
      <w:r w:rsidR="00FA7F3E">
        <w:rPr>
          <w:sz w:val="24"/>
          <w:szCs w:val="24"/>
        </w:rPr>
        <w:t>Stone</w:t>
      </w:r>
      <w:r w:rsidR="00CB34DB">
        <w:rPr>
          <w:sz w:val="24"/>
          <w:szCs w:val="24"/>
        </w:rPr>
        <w:t>. 2007)</w:t>
      </w:r>
      <w:commentRangeEnd w:id="164"/>
      <w:r w:rsidR="00D62782">
        <w:rPr>
          <w:rStyle w:val="CommentReference"/>
        </w:rPr>
        <w:commentReference w:id="164"/>
      </w:r>
    </w:p>
    <w:p w:rsidR="00160BBC" w:rsidRPr="003A6B87" w:rsidRDefault="00160BBC" w:rsidP="00F3620D">
      <w:pPr>
        <w:pStyle w:val="Heading2"/>
      </w:pPr>
      <w:bookmarkStart w:id="165" w:name="_Toc507606117"/>
      <w:r>
        <w:t>S</w:t>
      </w:r>
      <w:r w:rsidRPr="003A6B87">
        <w:t>uitability of method employed</w:t>
      </w:r>
      <w:r>
        <w:t>.</w:t>
      </w:r>
      <w:bookmarkEnd w:id="165"/>
    </w:p>
    <w:p w:rsidR="00851425" w:rsidRDefault="00160BBC" w:rsidP="00160BBC">
      <w:pPr>
        <w:rPr>
          <w:color w:val="FF0000"/>
          <w:sz w:val="24"/>
          <w:szCs w:val="24"/>
        </w:rPr>
      </w:pPr>
      <w:commentRangeStart w:id="166"/>
      <w:r>
        <w:rPr>
          <w:color w:val="000000" w:themeColor="text1"/>
          <w:sz w:val="24"/>
          <w:szCs w:val="24"/>
        </w:rPr>
        <w:t>The decision to use cluster analysis was made as up until now research into Twitter use has predominantly used frames into which each tweet is coded.  C</w:t>
      </w:r>
      <w:r w:rsidRPr="00A670E3">
        <w:rPr>
          <w:color w:val="000000" w:themeColor="text1"/>
          <w:sz w:val="24"/>
          <w:szCs w:val="24"/>
        </w:rPr>
        <w:t>luster analysis</w:t>
      </w:r>
      <w:r>
        <w:rPr>
          <w:color w:val="000000" w:themeColor="text1"/>
          <w:sz w:val="24"/>
          <w:szCs w:val="24"/>
        </w:rPr>
        <w:t xml:space="preserve"> examines the data and groups the words into clusters. Some of the words will be in more than one cluster as the same word can have different meanings depending on the context. In a lot of qualitative text analysis on tweets</w:t>
      </w:r>
      <w:r w:rsidR="005C0056">
        <w:rPr>
          <w:color w:val="000000" w:themeColor="text1"/>
          <w:sz w:val="24"/>
          <w:szCs w:val="24"/>
        </w:rPr>
        <w:t>,</w:t>
      </w:r>
      <w:r>
        <w:rPr>
          <w:color w:val="000000" w:themeColor="text1"/>
          <w:sz w:val="24"/>
          <w:szCs w:val="24"/>
        </w:rPr>
        <w:t xml:space="preserve"> when the researchers use frames each tweet is placed into a specific frame even if the tweet could be applicable to a another frame as well. This can lead to some  subtleties within tweets being missed. If a tweet could be in two frames the researcher has to decide on which frame to place it in and if there are enough of these decisions to be made then the researchers choices can have an effect on the final results. With this cluster analysis method more of these subtleties </w:t>
      </w:r>
      <w:r w:rsidR="005C0056">
        <w:rPr>
          <w:color w:val="000000" w:themeColor="text1"/>
          <w:sz w:val="24"/>
          <w:szCs w:val="24"/>
        </w:rPr>
        <w:t>should be found and hopefully help us discover</w:t>
      </w:r>
      <w:r>
        <w:rPr>
          <w:color w:val="000000" w:themeColor="text1"/>
          <w:sz w:val="24"/>
          <w:szCs w:val="24"/>
        </w:rPr>
        <w:t xml:space="preserve"> the underlying data structures.</w:t>
      </w:r>
      <w:commentRangeEnd w:id="166"/>
      <w:r w:rsidR="003D4818">
        <w:rPr>
          <w:rStyle w:val="CommentReference"/>
        </w:rPr>
        <w:commentReference w:id="166"/>
      </w:r>
    </w:p>
    <w:p w:rsidR="0018152C" w:rsidRDefault="0018152C" w:rsidP="009B2ED6">
      <w:pPr>
        <w:pStyle w:val="Heading2"/>
        <w:rPr>
          <w:sz w:val="24"/>
          <w:szCs w:val="24"/>
        </w:rPr>
      </w:pPr>
      <w:bookmarkStart w:id="167" w:name="_Toc507606118"/>
      <w:r w:rsidRPr="00014409">
        <w:lastRenderedPageBreak/>
        <w:t>Limitations and Future Research</w:t>
      </w:r>
      <w:bookmarkEnd w:id="167"/>
    </w:p>
    <w:p w:rsidR="0018152C" w:rsidRDefault="0018152C" w:rsidP="0018152C">
      <w:pPr>
        <w:rPr>
          <w:sz w:val="24"/>
          <w:szCs w:val="24"/>
        </w:rPr>
      </w:pPr>
      <w:commentRangeStart w:id="168"/>
      <w:r>
        <w:rPr>
          <w:sz w:val="24"/>
          <w:szCs w:val="24"/>
        </w:rPr>
        <w:t>Whilst</w:t>
      </w:r>
      <w:r w:rsidRPr="00B612C7">
        <w:rPr>
          <w:sz w:val="24"/>
          <w:szCs w:val="24"/>
        </w:rPr>
        <w:t xml:space="preserve"> the results of this </w:t>
      </w:r>
      <w:r>
        <w:rPr>
          <w:sz w:val="24"/>
          <w:szCs w:val="24"/>
        </w:rPr>
        <w:t>research</w:t>
      </w:r>
      <w:r w:rsidRPr="00B612C7">
        <w:rPr>
          <w:sz w:val="24"/>
          <w:szCs w:val="24"/>
        </w:rPr>
        <w:t xml:space="preserve"> are promising, there are </w:t>
      </w:r>
      <w:proofErr w:type="spellStart"/>
      <w:r w:rsidRPr="00B612C7">
        <w:rPr>
          <w:sz w:val="24"/>
          <w:szCs w:val="24"/>
        </w:rPr>
        <w:t>limitationsthat</w:t>
      </w:r>
      <w:proofErr w:type="spellEnd"/>
      <w:r w:rsidRPr="00B612C7">
        <w:rPr>
          <w:sz w:val="24"/>
          <w:szCs w:val="24"/>
        </w:rPr>
        <w:t xml:space="preserve"> should be </w:t>
      </w:r>
      <w:r>
        <w:rPr>
          <w:sz w:val="24"/>
          <w:szCs w:val="24"/>
        </w:rPr>
        <w:t>addressed</w:t>
      </w:r>
      <w:r w:rsidRPr="00B612C7">
        <w:rPr>
          <w:sz w:val="24"/>
          <w:szCs w:val="24"/>
        </w:rPr>
        <w:t xml:space="preserve">. </w:t>
      </w:r>
      <w:r>
        <w:rPr>
          <w:sz w:val="24"/>
          <w:szCs w:val="24"/>
        </w:rPr>
        <w:t>As this is one of the first studies to</w:t>
      </w:r>
      <w:r w:rsidRPr="00B612C7">
        <w:rPr>
          <w:sz w:val="24"/>
          <w:szCs w:val="24"/>
        </w:rPr>
        <w:t xml:space="preserve"> focus on </w:t>
      </w:r>
      <w:proofErr w:type="spellStart"/>
      <w:r w:rsidRPr="00B612C7">
        <w:rPr>
          <w:sz w:val="24"/>
          <w:szCs w:val="24"/>
        </w:rPr>
        <w:t>evaluatingthe</w:t>
      </w:r>
      <w:proofErr w:type="spellEnd"/>
      <w:r w:rsidRPr="00B612C7">
        <w:rPr>
          <w:sz w:val="24"/>
          <w:szCs w:val="24"/>
        </w:rPr>
        <w:t xml:space="preserve"> content of tweets</w:t>
      </w:r>
      <w:r>
        <w:rPr>
          <w:sz w:val="24"/>
          <w:szCs w:val="24"/>
        </w:rPr>
        <w:t xml:space="preserve"> using a cluster analysis method</w:t>
      </w:r>
      <w:r w:rsidRPr="00B612C7">
        <w:rPr>
          <w:sz w:val="24"/>
          <w:szCs w:val="24"/>
        </w:rPr>
        <w:t xml:space="preserve">, further research is required to validate the </w:t>
      </w:r>
      <w:r>
        <w:rPr>
          <w:sz w:val="24"/>
          <w:szCs w:val="24"/>
        </w:rPr>
        <w:t>methodology</w:t>
      </w:r>
      <w:r w:rsidRPr="00B612C7">
        <w:rPr>
          <w:sz w:val="24"/>
          <w:szCs w:val="24"/>
        </w:rPr>
        <w:t xml:space="preserve"> and </w:t>
      </w:r>
      <w:proofErr w:type="spellStart"/>
      <w:r w:rsidRPr="00B612C7">
        <w:rPr>
          <w:sz w:val="24"/>
          <w:szCs w:val="24"/>
        </w:rPr>
        <w:t>theresults</w:t>
      </w:r>
      <w:proofErr w:type="spellEnd"/>
      <w:r w:rsidRPr="00B612C7">
        <w:rPr>
          <w:sz w:val="24"/>
          <w:szCs w:val="24"/>
        </w:rPr>
        <w:t>. In addition, social-media content</w:t>
      </w:r>
      <w:r>
        <w:rPr>
          <w:sz w:val="24"/>
          <w:szCs w:val="24"/>
        </w:rPr>
        <w:t xml:space="preserve"> and platforms</w:t>
      </w:r>
      <w:r w:rsidRPr="00B612C7">
        <w:rPr>
          <w:sz w:val="24"/>
          <w:szCs w:val="24"/>
        </w:rPr>
        <w:t xml:space="preserve"> </w:t>
      </w:r>
      <w:proofErr w:type="spellStart"/>
      <w:r w:rsidRPr="00B612C7">
        <w:rPr>
          <w:sz w:val="24"/>
          <w:szCs w:val="24"/>
        </w:rPr>
        <w:t>changerapidly</w:t>
      </w:r>
      <w:proofErr w:type="spellEnd"/>
      <w:r>
        <w:rPr>
          <w:sz w:val="24"/>
          <w:szCs w:val="24"/>
        </w:rPr>
        <w:t>. MySpace was one of the top social media sites as recently as July 2007 but by May 2011 it had fallen out of use (Google Trends. 2018). S</w:t>
      </w:r>
      <w:r w:rsidRPr="00B612C7">
        <w:rPr>
          <w:sz w:val="24"/>
          <w:szCs w:val="24"/>
        </w:rPr>
        <w:t xml:space="preserve">o this research should be </w:t>
      </w:r>
      <w:r>
        <w:rPr>
          <w:sz w:val="24"/>
          <w:szCs w:val="24"/>
        </w:rPr>
        <w:t>seen</w:t>
      </w:r>
      <w:r w:rsidRPr="00B612C7">
        <w:rPr>
          <w:sz w:val="24"/>
          <w:szCs w:val="24"/>
        </w:rPr>
        <w:t xml:space="preserve"> as an inspection of a point in time.</w:t>
      </w:r>
      <w:r>
        <w:rPr>
          <w:sz w:val="24"/>
          <w:szCs w:val="24"/>
        </w:rPr>
        <w:t xml:space="preserve"> Future re</w:t>
      </w:r>
      <w:r w:rsidRPr="00B612C7">
        <w:rPr>
          <w:sz w:val="24"/>
          <w:szCs w:val="24"/>
        </w:rPr>
        <w:t xml:space="preserve">search could </w:t>
      </w:r>
      <w:r>
        <w:rPr>
          <w:sz w:val="24"/>
          <w:szCs w:val="24"/>
        </w:rPr>
        <w:t>be used to</w:t>
      </w:r>
      <w:r w:rsidRPr="00B612C7">
        <w:rPr>
          <w:sz w:val="24"/>
          <w:szCs w:val="24"/>
        </w:rPr>
        <w:t xml:space="preserve"> identify trends in </w:t>
      </w:r>
      <w:r>
        <w:rPr>
          <w:sz w:val="24"/>
          <w:szCs w:val="24"/>
        </w:rPr>
        <w:t>T</w:t>
      </w:r>
      <w:r w:rsidRPr="00B612C7">
        <w:rPr>
          <w:sz w:val="24"/>
          <w:szCs w:val="24"/>
        </w:rPr>
        <w:t>witter use and content over time.</w:t>
      </w:r>
    </w:p>
    <w:p w:rsidR="0018152C" w:rsidRDefault="0018152C" w:rsidP="0018152C">
      <w:pPr>
        <w:rPr>
          <w:sz w:val="24"/>
          <w:szCs w:val="24"/>
        </w:rPr>
      </w:pPr>
      <w:r>
        <w:rPr>
          <w:sz w:val="24"/>
          <w:szCs w:val="24"/>
        </w:rPr>
        <w:t>Also this research combined individual athletes and team athletes together. F</w:t>
      </w:r>
      <w:r w:rsidRPr="007851BB">
        <w:rPr>
          <w:sz w:val="24"/>
          <w:szCs w:val="24"/>
        </w:rPr>
        <w:t>uture research might wish to look at the differences that may exist between team and individual sports.</w:t>
      </w:r>
    </w:p>
    <w:p w:rsidR="0018152C" w:rsidRDefault="0018152C" w:rsidP="0018152C">
      <w:pPr>
        <w:rPr>
          <w:sz w:val="24"/>
          <w:szCs w:val="24"/>
        </w:rPr>
      </w:pPr>
      <w:r>
        <w:rPr>
          <w:sz w:val="24"/>
          <w:szCs w:val="24"/>
        </w:rPr>
        <w:t>While this research has identified a difference in the way that</w:t>
      </w:r>
      <w:r w:rsidR="00196A30">
        <w:rPr>
          <w:sz w:val="24"/>
          <w:szCs w:val="24"/>
        </w:rPr>
        <w:t xml:space="preserve"> male and female athletes tweet,</w:t>
      </w:r>
      <w:r>
        <w:rPr>
          <w:sz w:val="24"/>
          <w:szCs w:val="24"/>
        </w:rPr>
        <w:t xml:space="preserve"> further research should be done to determine if indeed this has any correlation to why male athletes gain more twitter followers</w:t>
      </w:r>
      <w:commentRangeEnd w:id="168"/>
      <w:r w:rsidR="00E54D50">
        <w:rPr>
          <w:rStyle w:val="CommentReference"/>
        </w:rPr>
        <w:commentReference w:id="168"/>
      </w:r>
      <w:r>
        <w:rPr>
          <w:sz w:val="24"/>
          <w:szCs w:val="24"/>
        </w:rPr>
        <w:t>.</w:t>
      </w:r>
    </w:p>
    <w:p w:rsidR="0018152C" w:rsidRDefault="0018152C" w:rsidP="0018152C">
      <w:pPr>
        <w:rPr>
          <w:sz w:val="24"/>
          <w:szCs w:val="24"/>
        </w:rPr>
      </w:pPr>
    </w:p>
    <w:p w:rsidR="0018152C" w:rsidRDefault="0018152C" w:rsidP="0018152C">
      <w:pPr>
        <w:rPr>
          <w:sz w:val="24"/>
          <w:szCs w:val="24"/>
        </w:rPr>
      </w:pPr>
    </w:p>
    <w:p w:rsidR="0018152C" w:rsidRDefault="0018152C" w:rsidP="0018152C">
      <w:pPr>
        <w:rPr>
          <w:sz w:val="24"/>
          <w:szCs w:val="24"/>
        </w:rPr>
      </w:pPr>
    </w:p>
    <w:p w:rsidR="0018152C" w:rsidRPr="00EE113C" w:rsidRDefault="0018152C" w:rsidP="009B2ED6">
      <w:pPr>
        <w:pStyle w:val="Heading2"/>
      </w:pPr>
      <w:bookmarkStart w:id="169" w:name="_Toc507606119"/>
      <w:r>
        <w:t>Concl</w:t>
      </w:r>
      <w:r w:rsidRPr="00EE113C">
        <w:t>usion</w:t>
      </w:r>
      <w:bookmarkEnd w:id="169"/>
    </w:p>
    <w:p w:rsidR="0018152C" w:rsidRDefault="0018152C" w:rsidP="0018152C">
      <w:pPr>
        <w:rPr>
          <w:sz w:val="24"/>
          <w:szCs w:val="24"/>
        </w:rPr>
      </w:pPr>
      <w:commentRangeStart w:id="170"/>
      <w:r>
        <w:rPr>
          <w:sz w:val="24"/>
          <w:szCs w:val="24"/>
        </w:rPr>
        <w:t xml:space="preserve">In </w:t>
      </w:r>
      <w:ins w:id="171" w:author="Mary Galvin" w:date="2018-03-16T18:17:00Z">
        <w:r w:rsidR="00E54D50">
          <w:rPr>
            <w:sz w:val="24"/>
            <w:szCs w:val="24"/>
          </w:rPr>
          <w:t>the</w:t>
        </w:r>
      </w:ins>
      <w:del w:id="172" w:author="Mary Galvin" w:date="2018-03-16T18:17:00Z">
        <w:r w:rsidDel="00E54D50">
          <w:rPr>
            <w:sz w:val="24"/>
            <w:szCs w:val="24"/>
          </w:rPr>
          <w:delText>a</w:delText>
        </w:r>
      </w:del>
      <w:r>
        <w:rPr>
          <w:sz w:val="24"/>
          <w:szCs w:val="24"/>
        </w:rPr>
        <w:t xml:space="preserve"> very competitive worlds of sport and sport-</w:t>
      </w:r>
      <w:r w:rsidRPr="007851BB">
        <w:rPr>
          <w:sz w:val="24"/>
          <w:szCs w:val="24"/>
        </w:rPr>
        <w:t xml:space="preserve">marketing, professional athletes </w:t>
      </w:r>
      <w:proofErr w:type="spellStart"/>
      <w:r w:rsidRPr="007851BB">
        <w:rPr>
          <w:sz w:val="24"/>
          <w:szCs w:val="24"/>
        </w:rPr>
        <w:t>areincreasingly</w:t>
      </w:r>
      <w:proofErr w:type="spellEnd"/>
      <w:r w:rsidRPr="007851BB">
        <w:rPr>
          <w:sz w:val="24"/>
          <w:szCs w:val="24"/>
        </w:rPr>
        <w:t xml:space="preserve"> looking for exposure to </w:t>
      </w:r>
      <w:r>
        <w:rPr>
          <w:sz w:val="24"/>
          <w:szCs w:val="24"/>
        </w:rPr>
        <w:t xml:space="preserve">gain publicity, </w:t>
      </w:r>
      <w:r w:rsidRPr="007851BB">
        <w:rPr>
          <w:sz w:val="24"/>
          <w:szCs w:val="24"/>
        </w:rPr>
        <w:t>attract</w:t>
      </w:r>
      <w:r>
        <w:rPr>
          <w:sz w:val="24"/>
          <w:szCs w:val="24"/>
        </w:rPr>
        <w:t xml:space="preserve"> fans,  and even</w:t>
      </w:r>
      <w:r w:rsidRPr="007851BB">
        <w:rPr>
          <w:sz w:val="24"/>
          <w:szCs w:val="24"/>
        </w:rPr>
        <w:t xml:space="preserve">tually attract </w:t>
      </w:r>
      <w:r>
        <w:rPr>
          <w:sz w:val="24"/>
          <w:szCs w:val="24"/>
        </w:rPr>
        <w:t xml:space="preserve"> s</w:t>
      </w:r>
      <w:r w:rsidRPr="007851BB">
        <w:rPr>
          <w:sz w:val="24"/>
          <w:szCs w:val="24"/>
        </w:rPr>
        <w:t xml:space="preserve">ponsorship and lucrative contracts. As this research shows, </w:t>
      </w:r>
      <w:r>
        <w:rPr>
          <w:sz w:val="24"/>
          <w:szCs w:val="24"/>
        </w:rPr>
        <w:t xml:space="preserve">both genders have </w:t>
      </w:r>
      <w:r w:rsidRPr="007851BB">
        <w:rPr>
          <w:sz w:val="24"/>
          <w:szCs w:val="24"/>
        </w:rPr>
        <w:t>embraced Twitter as a way to engage fans</w:t>
      </w:r>
      <w:r>
        <w:rPr>
          <w:sz w:val="24"/>
          <w:szCs w:val="24"/>
        </w:rPr>
        <w:t>,</w:t>
      </w:r>
      <w:r w:rsidRPr="007851BB">
        <w:rPr>
          <w:sz w:val="24"/>
          <w:szCs w:val="24"/>
        </w:rPr>
        <w:t xml:space="preserve"> create positive exposure, and increase their visibility</w:t>
      </w:r>
      <w:r>
        <w:rPr>
          <w:sz w:val="24"/>
          <w:szCs w:val="24"/>
        </w:rPr>
        <w:t xml:space="preserve">. Both male and female athletes tweet about their sport and their experiences of day to day life as a professional athlete. Male athletes tend to stay in this area whereas the female athletes also try to address women's rights inside and outside sport. </w:t>
      </w:r>
      <w:r w:rsidR="00CA37E7">
        <w:rPr>
          <w:sz w:val="24"/>
          <w:szCs w:val="24"/>
        </w:rPr>
        <w:t xml:space="preserve">This is done via the 'exemplification strategy' </w:t>
      </w:r>
      <w:r w:rsidR="00CA37E7" w:rsidRPr="00CA37E7">
        <w:rPr>
          <w:sz w:val="24"/>
          <w:szCs w:val="24"/>
        </w:rPr>
        <w:t xml:space="preserve">to influence other people to follow </w:t>
      </w:r>
      <w:r w:rsidR="00CA37E7">
        <w:rPr>
          <w:sz w:val="24"/>
          <w:szCs w:val="24"/>
        </w:rPr>
        <w:t>their</w:t>
      </w:r>
      <w:r w:rsidR="00CA37E7" w:rsidRPr="00CA37E7">
        <w:rPr>
          <w:sz w:val="24"/>
          <w:szCs w:val="24"/>
        </w:rPr>
        <w:t xml:space="preserve"> example</w:t>
      </w:r>
      <w:r w:rsidR="00CA37E7">
        <w:rPr>
          <w:sz w:val="24"/>
          <w:szCs w:val="24"/>
        </w:rPr>
        <w:t xml:space="preserve"> and therefore address issues like equal pay and empowering women.</w:t>
      </w:r>
    </w:p>
    <w:p w:rsidR="0018152C" w:rsidRDefault="0018152C" w:rsidP="0018152C">
      <w:pPr>
        <w:rPr>
          <w:sz w:val="24"/>
          <w:szCs w:val="24"/>
        </w:rPr>
      </w:pPr>
      <w:r>
        <w:rPr>
          <w:sz w:val="24"/>
          <w:szCs w:val="24"/>
        </w:rPr>
        <w:t xml:space="preserve">Of the studies that have been done concerning tweets by sport people most focus on using frames to analyse the data, with most of these frames stemming from </w:t>
      </w:r>
      <w:proofErr w:type="spellStart"/>
      <w:r>
        <w:rPr>
          <w:sz w:val="24"/>
          <w:szCs w:val="24"/>
        </w:rPr>
        <w:t>Goffmans</w:t>
      </w:r>
      <w:proofErr w:type="spellEnd"/>
      <w:r>
        <w:rPr>
          <w:sz w:val="24"/>
          <w:szCs w:val="24"/>
        </w:rPr>
        <w:t xml:space="preserve"> self-presentation theory. All of these studies, including this one, analyse what sports people are tweeting about but they don't address whether it actually effects the number of followers or the amount of enjoyment that followers get from following an athlete. Does it matter to men that female athletes tweets more about women's topics than male athletes. If it does matter, is the effect similar or not in individual sports compared to team sports.</w:t>
      </w:r>
      <w:commentRangeEnd w:id="170"/>
      <w:r w:rsidR="00E54D50">
        <w:rPr>
          <w:rStyle w:val="CommentReference"/>
        </w:rPr>
        <w:commentReference w:id="170"/>
      </w:r>
    </w:p>
    <w:p w:rsidR="00CB1CEF" w:rsidRDefault="00CB1CEF" w:rsidP="00EE1940">
      <w:pPr>
        <w:rPr>
          <w:sz w:val="24"/>
          <w:szCs w:val="24"/>
        </w:rPr>
      </w:pPr>
    </w:p>
    <w:p w:rsidR="00CB1CEF" w:rsidRDefault="00CB1CEF" w:rsidP="00EE1940">
      <w:pPr>
        <w:rPr>
          <w:sz w:val="24"/>
          <w:szCs w:val="24"/>
        </w:rPr>
      </w:pPr>
    </w:p>
    <w:p w:rsidR="00CA37E7" w:rsidRDefault="00CA37E7" w:rsidP="00EE1940">
      <w:pPr>
        <w:rPr>
          <w:sz w:val="24"/>
          <w:szCs w:val="24"/>
        </w:rPr>
      </w:pPr>
    </w:p>
    <w:p w:rsidR="00CA37E7" w:rsidRDefault="00CA37E7" w:rsidP="00EE1940">
      <w:pPr>
        <w:rPr>
          <w:sz w:val="24"/>
          <w:szCs w:val="24"/>
        </w:rPr>
      </w:pPr>
    </w:p>
    <w:p w:rsidR="00CB1CEF" w:rsidRPr="00796D3B" w:rsidRDefault="00796D3B" w:rsidP="009B2ED6">
      <w:pPr>
        <w:pStyle w:val="Heading1"/>
      </w:pPr>
      <w:bookmarkStart w:id="174" w:name="_Toc507606120"/>
      <w:r w:rsidRPr="00796D3B">
        <w:t>References:</w:t>
      </w:r>
      <w:bookmarkEnd w:id="174"/>
    </w:p>
    <w:p w:rsidR="00DE0914" w:rsidRDefault="00DE0914" w:rsidP="00DE0914">
      <w:pPr>
        <w:rPr>
          <w:sz w:val="24"/>
          <w:szCs w:val="24"/>
        </w:rPr>
      </w:pPr>
      <w:proofErr w:type="spellStart"/>
      <w:r w:rsidRPr="003D09FA">
        <w:rPr>
          <w:sz w:val="24"/>
          <w:szCs w:val="24"/>
          <w:lang w:val="en-GB"/>
        </w:rPr>
        <w:t>Arundale</w:t>
      </w:r>
      <w:proofErr w:type="spellEnd"/>
      <w:r w:rsidRPr="003D09FA">
        <w:rPr>
          <w:sz w:val="24"/>
          <w:szCs w:val="24"/>
          <w:lang w:val="en-GB"/>
        </w:rPr>
        <w:t xml:space="preserve">, R. 2010. Face as emergent in interpersonal communication: an alternative to Goffman. In: </w:t>
      </w:r>
      <w:proofErr w:type="spellStart"/>
      <w:r w:rsidRPr="003D09FA">
        <w:rPr>
          <w:sz w:val="24"/>
          <w:szCs w:val="24"/>
          <w:lang w:val="en-GB"/>
        </w:rPr>
        <w:t>Bargiela-chiappini</w:t>
      </w:r>
      <w:proofErr w:type="spellEnd"/>
      <w:r w:rsidRPr="003D09FA">
        <w:rPr>
          <w:sz w:val="24"/>
          <w:szCs w:val="24"/>
          <w:lang w:val="en-GB"/>
        </w:rPr>
        <w:t xml:space="preserve"> F. and </w:t>
      </w:r>
      <w:proofErr w:type="spellStart"/>
      <w:r w:rsidRPr="003D09FA">
        <w:rPr>
          <w:sz w:val="24"/>
          <w:szCs w:val="24"/>
          <w:lang w:val="en-GB"/>
        </w:rPr>
        <w:t>Haugh</w:t>
      </w:r>
      <w:proofErr w:type="spellEnd"/>
      <w:r w:rsidRPr="003D09FA">
        <w:rPr>
          <w:sz w:val="24"/>
          <w:szCs w:val="24"/>
          <w:lang w:val="en-GB"/>
        </w:rPr>
        <w:t xml:space="preserve"> M (eds.) Face, communication and social interaction. London: Equinox Publishing, pp.33-54.</w:t>
      </w:r>
      <w:r w:rsidRPr="003D09FA">
        <w:rPr>
          <w:sz w:val="24"/>
          <w:szCs w:val="24"/>
        </w:rPr>
        <w:t> </w:t>
      </w:r>
    </w:p>
    <w:p w:rsidR="00DE0914" w:rsidRDefault="00DE0914" w:rsidP="00DE0914">
      <w:pPr>
        <w:rPr>
          <w:sz w:val="24"/>
          <w:szCs w:val="24"/>
        </w:rPr>
      </w:pPr>
      <w:proofErr w:type="spellStart"/>
      <w:r>
        <w:rPr>
          <w:sz w:val="24"/>
          <w:szCs w:val="24"/>
        </w:rPr>
        <w:t>Baumeister</w:t>
      </w:r>
      <w:proofErr w:type="spellEnd"/>
      <w:r>
        <w:rPr>
          <w:sz w:val="24"/>
          <w:szCs w:val="24"/>
        </w:rPr>
        <w:t>, R.  (1982</w:t>
      </w:r>
      <w:r w:rsidRPr="00BD2EAD">
        <w:rPr>
          <w:sz w:val="24"/>
          <w:szCs w:val="24"/>
        </w:rPr>
        <w:t xml:space="preserve">). A self-presentational view of social phenomena. </w:t>
      </w:r>
      <w:r w:rsidRPr="00BD2EAD">
        <w:rPr>
          <w:i/>
          <w:iCs/>
          <w:sz w:val="24"/>
          <w:szCs w:val="24"/>
        </w:rPr>
        <w:t xml:space="preserve">Psychological Bulletin, </w:t>
      </w:r>
      <w:r w:rsidRPr="00BD2EAD">
        <w:rPr>
          <w:iCs/>
          <w:sz w:val="24"/>
          <w:szCs w:val="24"/>
        </w:rPr>
        <w:t xml:space="preserve">91(1), </w:t>
      </w:r>
      <w:r>
        <w:rPr>
          <w:iCs/>
          <w:sz w:val="24"/>
          <w:szCs w:val="24"/>
        </w:rPr>
        <w:t xml:space="preserve">pp. </w:t>
      </w:r>
      <w:r w:rsidRPr="00BD2EAD">
        <w:rPr>
          <w:iCs/>
          <w:sz w:val="24"/>
          <w:szCs w:val="24"/>
        </w:rPr>
        <w:t>3-26</w:t>
      </w:r>
      <w:r>
        <w:rPr>
          <w:iCs/>
          <w:sz w:val="24"/>
          <w:szCs w:val="24"/>
        </w:rPr>
        <w:t>.</w:t>
      </w:r>
    </w:p>
    <w:p w:rsidR="00CB34DB" w:rsidRDefault="00DE0914" w:rsidP="00DE0914">
      <w:pPr>
        <w:rPr>
          <w:sz w:val="24"/>
          <w:szCs w:val="24"/>
        </w:rPr>
      </w:pPr>
      <w:proofErr w:type="spellStart"/>
      <w:r w:rsidRPr="00636CD7">
        <w:rPr>
          <w:sz w:val="24"/>
          <w:szCs w:val="24"/>
        </w:rPr>
        <w:t>Baumeister</w:t>
      </w:r>
      <w:proofErr w:type="spellEnd"/>
      <w:r w:rsidR="00CB34DB">
        <w:rPr>
          <w:sz w:val="24"/>
          <w:szCs w:val="24"/>
        </w:rPr>
        <w:t>,</w:t>
      </w:r>
      <w:r w:rsidRPr="00636CD7">
        <w:rPr>
          <w:sz w:val="24"/>
          <w:szCs w:val="24"/>
        </w:rPr>
        <w:t xml:space="preserve"> R. and Hutton D. 1987. Self-Presentation Theory: Self-Construction and Audience Pleasing. In: Mullen B., Goethals G. (</w:t>
      </w:r>
      <w:proofErr w:type="spellStart"/>
      <w:r w:rsidRPr="00636CD7">
        <w:rPr>
          <w:sz w:val="24"/>
          <w:szCs w:val="24"/>
        </w:rPr>
        <w:t>eds</w:t>
      </w:r>
      <w:proofErr w:type="spellEnd"/>
      <w:r w:rsidRPr="00636CD7">
        <w:rPr>
          <w:sz w:val="24"/>
          <w:szCs w:val="24"/>
        </w:rPr>
        <w:t>) Theories of Group Behaviour. Springer Series in Social Psychology. Springer, New York, NY</w:t>
      </w:r>
    </w:p>
    <w:p w:rsidR="00DE0914" w:rsidRDefault="00DE0914" w:rsidP="00DE0914">
      <w:pPr>
        <w:rPr>
          <w:sz w:val="24"/>
          <w:szCs w:val="24"/>
        </w:rPr>
      </w:pPr>
      <w:proofErr w:type="spellStart"/>
      <w:r w:rsidRPr="00796D3B">
        <w:rPr>
          <w:sz w:val="24"/>
          <w:szCs w:val="24"/>
        </w:rPr>
        <w:t>Backman</w:t>
      </w:r>
      <w:proofErr w:type="spellEnd"/>
      <w:r>
        <w:rPr>
          <w:sz w:val="24"/>
          <w:szCs w:val="24"/>
        </w:rPr>
        <w:t>, S.,</w:t>
      </w:r>
      <w:r w:rsidRPr="00796D3B">
        <w:rPr>
          <w:sz w:val="24"/>
          <w:szCs w:val="24"/>
        </w:rPr>
        <w:t xml:space="preserve"> </w:t>
      </w:r>
      <w:proofErr w:type="spellStart"/>
      <w:r w:rsidRPr="00796D3B">
        <w:rPr>
          <w:sz w:val="24"/>
          <w:szCs w:val="24"/>
        </w:rPr>
        <w:t>Petrick</w:t>
      </w:r>
      <w:proofErr w:type="spellEnd"/>
      <w:r>
        <w:rPr>
          <w:sz w:val="24"/>
          <w:szCs w:val="24"/>
        </w:rPr>
        <w:t>, J. and</w:t>
      </w:r>
      <w:r w:rsidRPr="00796D3B">
        <w:rPr>
          <w:sz w:val="24"/>
          <w:szCs w:val="24"/>
        </w:rPr>
        <w:t xml:space="preserve"> Yoon</w:t>
      </w:r>
      <w:r>
        <w:rPr>
          <w:sz w:val="24"/>
          <w:szCs w:val="24"/>
        </w:rPr>
        <w:t xml:space="preserve">, S. 2017. </w:t>
      </w:r>
      <w:r w:rsidRPr="00796D3B">
        <w:rPr>
          <w:sz w:val="24"/>
          <w:szCs w:val="24"/>
        </w:rPr>
        <w:t xml:space="preserve">Twitter Power and Sport-Fan </w:t>
      </w:r>
      <w:proofErr w:type="spellStart"/>
      <w:r w:rsidRPr="00796D3B">
        <w:rPr>
          <w:sz w:val="24"/>
          <w:szCs w:val="24"/>
        </w:rPr>
        <w:t>Loyalty:The</w:t>
      </w:r>
      <w:proofErr w:type="spellEnd"/>
      <w:r w:rsidRPr="00796D3B">
        <w:rPr>
          <w:sz w:val="24"/>
          <w:szCs w:val="24"/>
        </w:rPr>
        <w:t xml:space="preserve"> Moderating Effects of Twitter</w:t>
      </w:r>
      <w:r>
        <w:rPr>
          <w:sz w:val="24"/>
          <w:szCs w:val="24"/>
        </w:rPr>
        <w:t xml:space="preserve">. </w:t>
      </w:r>
      <w:r w:rsidRPr="00DE0914">
        <w:rPr>
          <w:i/>
          <w:sz w:val="24"/>
          <w:szCs w:val="24"/>
        </w:rPr>
        <w:t>International Journal of Sport Communication</w:t>
      </w:r>
      <w:r w:rsidRPr="00796D3B">
        <w:rPr>
          <w:sz w:val="24"/>
          <w:szCs w:val="24"/>
        </w:rPr>
        <w:t>, 10</w:t>
      </w:r>
      <w:r>
        <w:rPr>
          <w:sz w:val="24"/>
          <w:szCs w:val="24"/>
        </w:rPr>
        <w:t>(2)</w:t>
      </w:r>
      <w:r w:rsidRPr="00796D3B">
        <w:rPr>
          <w:sz w:val="24"/>
          <w:szCs w:val="24"/>
        </w:rPr>
        <w:t xml:space="preserve">, </w:t>
      </w:r>
      <w:r>
        <w:rPr>
          <w:sz w:val="24"/>
          <w:szCs w:val="24"/>
        </w:rPr>
        <w:t xml:space="preserve">pp. </w:t>
      </w:r>
      <w:r w:rsidRPr="00796D3B">
        <w:rPr>
          <w:sz w:val="24"/>
          <w:szCs w:val="24"/>
        </w:rPr>
        <w:t>153-</w:t>
      </w:r>
      <w:r>
        <w:rPr>
          <w:sz w:val="24"/>
          <w:szCs w:val="24"/>
        </w:rPr>
        <w:t>1</w:t>
      </w:r>
      <w:r w:rsidRPr="00796D3B">
        <w:rPr>
          <w:sz w:val="24"/>
          <w:szCs w:val="24"/>
        </w:rPr>
        <w:t>77</w:t>
      </w:r>
    </w:p>
    <w:p w:rsidR="00DE0914" w:rsidRPr="00636CD7" w:rsidRDefault="00DE0914" w:rsidP="00DE0914">
      <w:pPr>
        <w:rPr>
          <w:sz w:val="24"/>
          <w:szCs w:val="24"/>
        </w:rPr>
      </w:pPr>
      <w:r w:rsidRPr="00796D3B">
        <w:rPr>
          <w:sz w:val="24"/>
          <w:szCs w:val="24"/>
        </w:rPr>
        <w:t xml:space="preserve">Brunette </w:t>
      </w:r>
      <w:r>
        <w:rPr>
          <w:sz w:val="24"/>
          <w:szCs w:val="24"/>
        </w:rPr>
        <w:t xml:space="preserve">, M., </w:t>
      </w:r>
      <w:r w:rsidRPr="00796D3B">
        <w:rPr>
          <w:sz w:val="24"/>
          <w:szCs w:val="24"/>
        </w:rPr>
        <w:t>Gibbs</w:t>
      </w:r>
      <w:r>
        <w:rPr>
          <w:sz w:val="24"/>
          <w:szCs w:val="24"/>
        </w:rPr>
        <w:t xml:space="preserve">, C. and </w:t>
      </w:r>
      <w:r w:rsidRPr="00796D3B">
        <w:rPr>
          <w:sz w:val="24"/>
          <w:szCs w:val="24"/>
        </w:rPr>
        <w:t>O’Reilly</w:t>
      </w:r>
      <w:r>
        <w:rPr>
          <w:sz w:val="24"/>
          <w:szCs w:val="24"/>
        </w:rPr>
        <w:t xml:space="preserve">, N. 2014. </w:t>
      </w:r>
      <w:r w:rsidRPr="00796D3B">
        <w:rPr>
          <w:sz w:val="24"/>
          <w:szCs w:val="24"/>
        </w:rPr>
        <w:t xml:space="preserve">Professional Team Sport and </w:t>
      </w:r>
      <w:proofErr w:type="spellStart"/>
      <w:r w:rsidRPr="00796D3B">
        <w:rPr>
          <w:sz w:val="24"/>
          <w:szCs w:val="24"/>
        </w:rPr>
        <w:t>Twitter:Gratifications</w:t>
      </w:r>
      <w:proofErr w:type="spellEnd"/>
      <w:r w:rsidRPr="00796D3B">
        <w:rPr>
          <w:sz w:val="24"/>
          <w:szCs w:val="24"/>
        </w:rPr>
        <w:t xml:space="preserve"> </w:t>
      </w:r>
      <w:proofErr w:type="spellStart"/>
      <w:r w:rsidRPr="00796D3B">
        <w:rPr>
          <w:sz w:val="24"/>
          <w:szCs w:val="24"/>
        </w:rPr>
        <w:t>Soughtand</w:t>
      </w:r>
      <w:proofErr w:type="spellEnd"/>
      <w:r w:rsidRPr="00796D3B">
        <w:rPr>
          <w:sz w:val="24"/>
          <w:szCs w:val="24"/>
        </w:rPr>
        <w:t xml:space="preserve"> Obtained by Followers</w:t>
      </w:r>
      <w:r w:rsidRPr="00DE0914">
        <w:rPr>
          <w:i/>
          <w:sz w:val="24"/>
          <w:szCs w:val="24"/>
        </w:rPr>
        <w:t>. International Journal of Sport Communication</w:t>
      </w:r>
      <w:r w:rsidRPr="00796D3B">
        <w:rPr>
          <w:sz w:val="24"/>
          <w:szCs w:val="24"/>
        </w:rPr>
        <w:t>, 7</w:t>
      </w:r>
      <w:r>
        <w:rPr>
          <w:sz w:val="24"/>
          <w:szCs w:val="24"/>
        </w:rPr>
        <w:t>(2)</w:t>
      </w:r>
      <w:r w:rsidRPr="00796D3B">
        <w:rPr>
          <w:sz w:val="24"/>
          <w:szCs w:val="24"/>
        </w:rPr>
        <w:t>,</w:t>
      </w:r>
      <w:r>
        <w:rPr>
          <w:sz w:val="24"/>
          <w:szCs w:val="24"/>
        </w:rPr>
        <w:t xml:space="preserve"> pp.</w:t>
      </w:r>
      <w:r w:rsidRPr="00796D3B">
        <w:rPr>
          <w:sz w:val="24"/>
          <w:szCs w:val="24"/>
        </w:rPr>
        <w:t xml:space="preserve"> 188 -213</w:t>
      </w:r>
    </w:p>
    <w:p w:rsidR="00DE0914" w:rsidRPr="003D09FA" w:rsidRDefault="00DE0914" w:rsidP="00DE0914">
      <w:pPr>
        <w:rPr>
          <w:sz w:val="24"/>
          <w:szCs w:val="24"/>
        </w:rPr>
      </w:pPr>
      <w:proofErr w:type="spellStart"/>
      <w:r w:rsidRPr="003D09FA">
        <w:rPr>
          <w:sz w:val="24"/>
          <w:szCs w:val="24"/>
        </w:rPr>
        <w:t>Clavio</w:t>
      </w:r>
      <w:proofErr w:type="spellEnd"/>
      <w:r w:rsidRPr="003D09FA">
        <w:rPr>
          <w:sz w:val="24"/>
          <w:szCs w:val="24"/>
        </w:rPr>
        <w:t xml:space="preserve">, G. and </w:t>
      </w:r>
      <w:proofErr w:type="spellStart"/>
      <w:r w:rsidRPr="003D09FA">
        <w:rPr>
          <w:sz w:val="24"/>
          <w:szCs w:val="24"/>
        </w:rPr>
        <w:t>Kian</w:t>
      </w:r>
      <w:proofErr w:type="spellEnd"/>
      <w:r w:rsidRPr="003D09FA">
        <w:rPr>
          <w:sz w:val="24"/>
          <w:szCs w:val="24"/>
        </w:rPr>
        <w:t xml:space="preserve">, T. 2010. Uses and Gratifications of a Retired Female Athlete’s Twitter Followers. </w:t>
      </w:r>
      <w:r w:rsidRPr="003D09FA">
        <w:rPr>
          <w:i/>
          <w:iCs/>
          <w:sz w:val="24"/>
          <w:szCs w:val="24"/>
        </w:rPr>
        <w:t>International Journal of Sport Communication</w:t>
      </w:r>
      <w:r w:rsidRPr="003D09FA">
        <w:rPr>
          <w:sz w:val="24"/>
          <w:szCs w:val="24"/>
        </w:rPr>
        <w:t>, 3(4), pp. 485-500 </w:t>
      </w:r>
    </w:p>
    <w:p w:rsidR="00DE0914" w:rsidRPr="003D09FA" w:rsidRDefault="00DE0914" w:rsidP="00DE0914">
      <w:pPr>
        <w:rPr>
          <w:sz w:val="24"/>
          <w:szCs w:val="24"/>
        </w:rPr>
      </w:pPr>
      <w:proofErr w:type="spellStart"/>
      <w:r w:rsidRPr="003D09FA">
        <w:rPr>
          <w:sz w:val="24"/>
          <w:szCs w:val="24"/>
        </w:rPr>
        <w:t>Clavio</w:t>
      </w:r>
      <w:proofErr w:type="spellEnd"/>
      <w:r w:rsidRPr="003D09FA">
        <w:rPr>
          <w:sz w:val="24"/>
          <w:szCs w:val="24"/>
        </w:rPr>
        <w:t xml:space="preserve">, G. and Walsh, P. 2014. “Dimensions of Social Media Utilization among College Sport Fans.” </w:t>
      </w:r>
      <w:r w:rsidRPr="003D09FA">
        <w:rPr>
          <w:i/>
          <w:iCs/>
          <w:sz w:val="24"/>
          <w:szCs w:val="24"/>
        </w:rPr>
        <w:t>Communication &amp; Sport</w:t>
      </w:r>
      <w:r w:rsidRPr="003D09FA">
        <w:rPr>
          <w:sz w:val="24"/>
          <w:szCs w:val="24"/>
        </w:rPr>
        <w:t>, 2 (3), pp. 261–281. </w:t>
      </w:r>
    </w:p>
    <w:p w:rsidR="00DE0914" w:rsidRPr="003D09FA" w:rsidRDefault="00DE0914" w:rsidP="00DE0914">
      <w:pPr>
        <w:rPr>
          <w:sz w:val="24"/>
          <w:szCs w:val="24"/>
        </w:rPr>
      </w:pPr>
      <w:r w:rsidRPr="003D09FA">
        <w:rPr>
          <w:sz w:val="24"/>
          <w:szCs w:val="24"/>
        </w:rPr>
        <w:t xml:space="preserve"> Cooper, C. 2008. NCAA Website Coverage: An Analysis of Similar Sport Team Gender Coverage on Athletic Department's Home Web Pages. </w:t>
      </w:r>
      <w:r w:rsidRPr="003D09FA">
        <w:rPr>
          <w:i/>
          <w:iCs/>
          <w:sz w:val="24"/>
          <w:szCs w:val="24"/>
        </w:rPr>
        <w:t>Journal of Intercollegiate Sports</w:t>
      </w:r>
      <w:r w:rsidRPr="003D09FA">
        <w:rPr>
          <w:sz w:val="24"/>
          <w:szCs w:val="24"/>
        </w:rPr>
        <w:t>, 1(2), pp.227-241 </w:t>
      </w:r>
    </w:p>
    <w:p w:rsidR="00DE0914" w:rsidRPr="003D09FA" w:rsidRDefault="00DE0914" w:rsidP="00DE0914">
      <w:pPr>
        <w:rPr>
          <w:sz w:val="24"/>
          <w:szCs w:val="24"/>
        </w:rPr>
      </w:pPr>
      <w:r w:rsidRPr="003D09FA">
        <w:rPr>
          <w:sz w:val="24"/>
          <w:szCs w:val="24"/>
        </w:rPr>
        <w:t xml:space="preserve">Cunningham, G. 2003. Media coverage of women’s sport: A new look at an old problem. </w:t>
      </w:r>
      <w:r w:rsidRPr="003D09FA">
        <w:rPr>
          <w:i/>
          <w:iCs/>
          <w:sz w:val="24"/>
          <w:szCs w:val="24"/>
        </w:rPr>
        <w:t>Physical Educator</w:t>
      </w:r>
      <w:r w:rsidRPr="003D09FA">
        <w:rPr>
          <w:sz w:val="24"/>
          <w:szCs w:val="24"/>
        </w:rPr>
        <w:t>, 60(2), p.43 </w:t>
      </w:r>
    </w:p>
    <w:p w:rsidR="00DE0914" w:rsidRPr="003D09FA" w:rsidRDefault="00DE0914" w:rsidP="00DE0914">
      <w:pPr>
        <w:rPr>
          <w:sz w:val="24"/>
          <w:szCs w:val="24"/>
        </w:rPr>
      </w:pPr>
      <w:r w:rsidRPr="003D09FA">
        <w:rPr>
          <w:sz w:val="24"/>
          <w:szCs w:val="24"/>
        </w:rPr>
        <w:t xml:space="preserve">Cromwell, G. (2009). Armstrong's tweet turns out more than 1,000 riders for a jaunt around Dublin. </w:t>
      </w:r>
      <w:proofErr w:type="spellStart"/>
      <w:r w:rsidRPr="003D09FA">
        <w:rPr>
          <w:sz w:val="24"/>
          <w:szCs w:val="24"/>
        </w:rPr>
        <w:t>VeloNews</w:t>
      </w:r>
      <w:proofErr w:type="spellEnd"/>
      <w:r w:rsidRPr="003D09FA">
        <w:rPr>
          <w:sz w:val="24"/>
          <w:szCs w:val="24"/>
        </w:rPr>
        <w:t>. [Online]. Available from: http://www.velonews.com/2009/08/news/armstrongs-tweet-turns-out-more-than-1000-riders-for-a-jaunt-around-dublin_97144 [Accessed 1 November 2017] </w:t>
      </w:r>
    </w:p>
    <w:p w:rsidR="00DE0914" w:rsidRDefault="00DE0914" w:rsidP="00DE0914">
      <w:pPr>
        <w:rPr>
          <w:sz w:val="24"/>
          <w:szCs w:val="24"/>
        </w:rPr>
      </w:pPr>
      <w:r w:rsidRPr="003D09FA">
        <w:rPr>
          <w:sz w:val="24"/>
          <w:szCs w:val="24"/>
        </w:rPr>
        <w:t>Force, J. 2016. Social Media Trends in Sports Marketing [Online]. Available from: https://sysomos.com/2016/08/26/social-media-trends-sports-marketing/ [Accessed 9 November 2017] </w:t>
      </w:r>
    </w:p>
    <w:p w:rsidR="00DE0914" w:rsidRPr="00767E14" w:rsidRDefault="00DE0914" w:rsidP="00DE0914">
      <w:pPr>
        <w:rPr>
          <w:sz w:val="24"/>
          <w:szCs w:val="24"/>
        </w:rPr>
      </w:pPr>
      <w:r>
        <w:rPr>
          <w:sz w:val="24"/>
          <w:szCs w:val="24"/>
        </w:rPr>
        <w:lastRenderedPageBreak/>
        <w:t xml:space="preserve">Google trends. 2018. MySpace [Online]. Available from: </w:t>
      </w:r>
      <w:r w:rsidRPr="00B612C7">
        <w:rPr>
          <w:sz w:val="24"/>
          <w:szCs w:val="24"/>
        </w:rPr>
        <w:t>https://trends.google.com/trends/explore?date=all&amp;q=myspace</w:t>
      </w:r>
      <w:r>
        <w:rPr>
          <w:sz w:val="24"/>
          <w:szCs w:val="24"/>
        </w:rPr>
        <w:t xml:space="preserve"> [Accessed 23 February 2018]</w:t>
      </w:r>
    </w:p>
    <w:p w:rsidR="00DE0914" w:rsidRPr="003D09FA" w:rsidRDefault="00DE0914" w:rsidP="00DE0914">
      <w:pPr>
        <w:rPr>
          <w:sz w:val="24"/>
          <w:szCs w:val="24"/>
        </w:rPr>
      </w:pPr>
      <w:proofErr w:type="spellStart"/>
      <w:r w:rsidRPr="003D09FA">
        <w:rPr>
          <w:sz w:val="24"/>
          <w:szCs w:val="24"/>
        </w:rPr>
        <w:t>Hambriek</w:t>
      </w:r>
      <w:proofErr w:type="spellEnd"/>
      <w:r w:rsidRPr="003D09FA">
        <w:rPr>
          <w:sz w:val="24"/>
          <w:szCs w:val="24"/>
        </w:rPr>
        <w:t xml:space="preserve">, M., Simmons, J., </w:t>
      </w:r>
      <w:proofErr w:type="spellStart"/>
      <w:r w:rsidRPr="003D09FA">
        <w:rPr>
          <w:sz w:val="24"/>
          <w:szCs w:val="24"/>
        </w:rPr>
        <w:t>Greenhalgh</w:t>
      </w:r>
      <w:proofErr w:type="spellEnd"/>
      <w:r w:rsidRPr="003D09FA">
        <w:rPr>
          <w:sz w:val="24"/>
          <w:szCs w:val="24"/>
        </w:rPr>
        <w:t xml:space="preserve">, G. and Greenwell, T. 2010. </w:t>
      </w:r>
      <w:r w:rsidRPr="003D09FA">
        <w:rPr>
          <w:i/>
          <w:iCs/>
          <w:sz w:val="24"/>
          <w:szCs w:val="24"/>
        </w:rPr>
        <w:t>Understanding  Professional Athletes' Use of Twitter: A Content Analysis of Athlete Tweets.</w:t>
      </w:r>
      <w:r w:rsidRPr="003D09FA">
        <w:rPr>
          <w:sz w:val="24"/>
          <w:szCs w:val="24"/>
        </w:rPr>
        <w:t xml:space="preserve"> International Journal of Sport Communication, 2010, 3, pp. 454-47 </w:t>
      </w:r>
    </w:p>
    <w:p w:rsidR="00DE0914" w:rsidRDefault="00DE0914" w:rsidP="00DE0914">
      <w:pPr>
        <w:rPr>
          <w:sz w:val="24"/>
          <w:szCs w:val="24"/>
        </w:rPr>
      </w:pPr>
      <w:proofErr w:type="spellStart"/>
      <w:r w:rsidRPr="003D09FA">
        <w:rPr>
          <w:sz w:val="24"/>
          <w:szCs w:val="24"/>
        </w:rPr>
        <w:t>Haferkamp</w:t>
      </w:r>
      <w:proofErr w:type="spellEnd"/>
      <w:r w:rsidRPr="003D09FA">
        <w:rPr>
          <w:sz w:val="24"/>
          <w:szCs w:val="24"/>
        </w:rPr>
        <w:t xml:space="preserve">, N., </w:t>
      </w:r>
      <w:proofErr w:type="spellStart"/>
      <w:r w:rsidRPr="003D09FA">
        <w:rPr>
          <w:sz w:val="24"/>
          <w:szCs w:val="24"/>
        </w:rPr>
        <w:t>Eimler</w:t>
      </w:r>
      <w:proofErr w:type="spellEnd"/>
      <w:r w:rsidRPr="003D09FA">
        <w:rPr>
          <w:sz w:val="24"/>
          <w:szCs w:val="24"/>
        </w:rPr>
        <w:t xml:space="preserve">, S., </w:t>
      </w:r>
      <w:proofErr w:type="spellStart"/>
      <w:r w:rsidRPr="003D09FA">
        <w:rPr>
          <w:sz w:val="24"/>
          <w:szCs w:val="24"/>
        </w:rPr>
        <w:t>Papadakis</w:t>
      </w:r>
      <w:proofErr w:type="spellEnd"/>
      <w:r w:rsidRPr="003D09FA">
        <w:rPr>
          <w:sz w:val="24"/>
          <w:szCs w:val="24"/>
        </w:rPr>
        <w:t xml:space="preserve">, A. and </w:t>
      </w:r>
      <w:proofErr w:type="spellStart"/>
      <w:r w:rsidRPr="003D09FA">
        <w:rPr>
          <w:sz w:val="24"/>
          <w:szCs w:val="24"/>
        </w:rPr>
        <w:t>Kruck</w:t>
      </w:r>
      <w:proofErr w:type="spellEnd"/>
      <w:r w:rsidRPr="003D09FA">
        <w:rPr>
          <w:sz w:val="24"/>
          <w:szCs w:val="24"/>
        </w:rPr>
        <w:t xml:space="preserve">, J. 2012. Men are from Mars, women are from Venus? Examining gender differences in self- presentation on social networking sites.  </w:t>
      </w:r>
      <w:proofErr w:type="spellStart"/>
      <w:r w:rsidRPr="003D09FA">
        <w:rPr>
          <w:i/>
          <w:iCs/>
          <w:sz w:val="24"/>
          <w:szCs w:val="24"/>
        </w:rPr>
        <w:t>Cyberpsychology</w:t>
      </w:r>
      <w:proofErr w:type="spellEnd"/>
      <w:r w:rsidRPr="003D09FA">
        <w:rPr>
          <w:i/>
          <w:iCs/>
          <w:sz w:val="24"/>
          <w:szCs w:val="24"/>
        </w:rPr>
        <w:t xml:space="preserve">, </w:t>
      </w:r>
      <w:proofErr w:type="spellStart"/>
      <w:r w:rsidRPr="003D09FA">
        <w:rPr>
          <w:i/>
          <w:iCs/>
          <w:sz w:val="24"/>
          <w:szCs w:val="24"/>
        </w:rPr>
        <w:t>Behavior</w:t>
      </w:r>
      <w:proofErr w:type="spellEnd"/>
      <w:r w:rsidRPr="003D09FA">
        <w:rPr>
          <w:i/>
          <w:iCs/>
          <w:sz w:val="24"/>
          <w:szCs w:val="24"/>
        </w:rPr>
        <w:t xml:space="preserve"> and Social Networking</w:t>
      </w:r>
      <w:r w:rsidRPr="003D09FA">
        <w:rPr>
          <w:sz w:val="24"/>
          <w:szCs w:val="24"/>
        </w:rPr>
        <w:t>, 15(2), pp.91-98.</w:t>
      </w:r>
    </w:p>
    <w:p w:rsidR="00DE0914" w:rsidRDefault="00DE0914" w:rsidP="00DE0914">
      <w:pPr>
        <w:rPr>
          <w:sz w:val="24"/>
          <w:szCs w:val="24"/>
        </w:rPr>
      </w:pPr>
      <w:proofErr w:type="spellStart"/>
      <w:r w:rsidRPr="00796D3B">
        <w:rPr>
          <w:sz w:val="24"/>
          <w:szCs w:val="24"/>
        </w:rPr>
        <w:t>Haugh</w:t>
      </w:r>
      <w:proofErr w:type="spellEnd"/>
      <w:r>
        <w:rPr>
          <w:sz w:val="24"/>
          <w:szCs w:val="24"/>
        </w:rPr>
        <w:t>, B. and</w:t>
      </w:r>
      <w:r w:rsidRPr="00796D3B">
        <w:rPr>
          <w:sz w:val="24"/>
          <w:szCs w:val="24"/>
        </w:rPr>
        <w:t xml:space="preserve"> Watkins</w:t>
      </w:r>
      <w:r>
        <w:rPr>
          <w:sz w:val="24"/>
          <w:szCs w:val="24"/>
        </w:rPr>
        <w:t xml:space="preserve">, B. 2016. </w:t>
      </w:r>
      <w:r w:rsidRPr="00796D3B">
        <w:rPr>
          <w:sz w:val="24"/>
          <w:szCs w:val="24"/>
        </w:rPr>
        <w:t xml:space="preserve">Tag Me, Tweet Me if You Want to Reach </w:t>
      </w:r>
      <w:proofErr w:type="spellStart"/>
      <w:r w:rsidRPr="00796D3B">
        <w:rPr>
          <w:sz w:val="24"/>
          <w:szCs w:val="24"/>
        </w:rPr>
        <w:t>Me:An</w:t>
      </w:r>
      <w:proofErr w:type="spellEnd"/>
      <w:r w:rsidRPr="00796D3B">
        <w:rPr>
          <w:sz w:val="24"/>
          <w:szCs w:val="24"/>
        </w:rPr>
        <w:t xml:space="preserve"> </w:t>
      </w:r>
      <w:r>
        <w:rPr>
          <w:sz w:val="24"/>
          <w:szCs w:val="24"/>
        </w:rPr>
        <w:t xml:space="preserve"> i</w:t>
      </w:r>
      <w:r w:rsidRPr="00796D3B">
        <w:rPr>
          <w:sz w:val="24"/>
          <w:szCs w:val="24"/>
        </w:rPr>
        <w:t xml:space="preserve">nvestigation Into How Sports </w:t>
      </w:r>
      <w:proofErr w:type="spellStart"/>
      <w:r w:rsidRPr="00796D3B">
        <w:rPr>
          <w:sz w:val="24"/>
          <w:szCs w:val="24"/>
        </w:rPr>
        <w:t>FansUse</w:t>
      </w:r>
      <w:proofErr w:type="spellEnd"/>
      <w:r w:rsidRPr="00796D3B">
        <w:rPr>
          <w:sz w:val="24"/>
          <w:szCs w:val="24"/>
        </w:rPr>
        <w:t xml:space="preserve"> Social Media</w:t>
      </w:r>
      <w:r>
        <w:rPr>
          <w:sz w:val="24"/>
          <w:szCs w:val="24"/>
        </w:rPr>
        <w:t xml:space="preserve">. </w:t>
      </w:r>
      <w:r w:rsidRPr="00796D3B">
        <w:rPr>
          <w:sz w:val="24"/>
          <w:szCs w:val="24"/>
        </w:rPr>
        <w:t>International Journal of Sport Communication, 2016, 9,278-293</w:t>
      </w:r>
    </w:p>
    <w:p w:rsidR="00DE0914" w:rsidRPr="003D09FA" w:rsidRDefault="00DE0914" w:rsidP="00DE0914">
      <w:pPr>
        <w:rPr>
          <w:sz w:val="24"/>
          <w:szCs w:val="24"/>
        </w:rPr>
      </w:pPr>
      <w:r w:rsidRPr="003D09FA">
        <w:rPr>
          <w:i/>
          <w:iCs/>
          <w:sz w:val="24"/>
          <w:szCs w:val="24"/>
        </w:rPr>
        <w:t>Gender stereotypes in Facebook profiles: Are women more female online? (PDF Download Available)</w:t>
      </w:r>
      <w:r w:rsidRPr="003D09FA">
        <w:rPr>
          <w:sz w:val="24"/>
          <w:szCs w:val="24"/>
        </w:rPr>
        <w:t xml:space="preserve">. Available from: </w:t>
      </w:r>
      <w:r w:rsidRPr="004B50FB">
        <w:rPr>
          <w:sz w:val="24"/>
          <w:szCs w:val="24"/>
        </w:rPr>
        <w:t>https://www.researchgate.net/publication/295402737_Gender_stereotypes_in_Facebook_profiles_Are_women_more_female_online#pf6</w:t>
      </w:r>
      <w:r w:rsidRPr="003D09FA">
        <w:rPr>
          <w:sz w:val="24"/>
          <w:szCs w:val="24"/>
        </w:rPr>
        <w:t xml:space="preserve"> [accessed Nov 23 2017].</w:t>
      </w:r>
    </w:p>
    <w:p w:rsidR="00DE0914" w:rsidRPr="003D09FA" w:rsidRDefault="00DE0914" w:rsidP="00DE0914">
      <w:pPr>
        <w:rPr>
          <w:sz w:val="24"/>
          <w:szCs w:val="24"/>
        </w:rPr>
      </w:pPr>
      <w:r w:rsidRPr="003D09FA">
        <w:rPr>
          <w:sz w:val="24"/>
          <w:szCs w:val="24"/>
        </w:rPr>
        <w:t xml:space="preserve">Hardin, M., Simpson, S., Whiteside, E and </w:t>
      </w:r>
      <w:proofErr w:type="spellStart"/>
      <w:r w:rsidRPr="003D09FA">
        <w:rPr>
          <w:sz w:val="24"/>
          <w:szCs w:val="24"/>
        </w:rPr>
        <w:t>Garris</w:t>
      </w:r>
      <w:proofErr w:type="spellEnd"/>
      <w:r w:rsidRPr="003D09FA">
        <w:rPr>
          <w:sz w:val="24"/>
          <w:szCs w:val="24"/>
        </w:rPr>
        <w:t xml:space="preserve">, K. 2007. The Gender War in U.S. Sport: Winners and Losers in News Coverage of Title IX. </w:t>
      </w:r>
      <w:r w:rsidRPr="003D09FA">
        <w:rPr>
          <w:i/>
          <w:iCs/>
          <w:sz w:val="24"/>
          <w:szCs w:val="24"/>
        </w:rPr>
        <w:t>Mass Communication and Society</w:t>
      </w:r>
      <w:r w:rsidRPr="003D09FA">
        <w:rPr>
          <w:sz w:val="24"/>
          <w:szCs w:val="24"/>
        </w:rPr>
        <w:t>, 2(10), pp. 211-233 </w:t>
      </w:r>
    </w:p>
    <w:p w:rsidR="00DE0914" w:rsidRDefault="00DE0914" w:rsidP="00DE0914">
      <w:pPr>
        <w:rPr>
          <w:sz w:val="24"/>
          <w:szCs w:val="24"/>
        </w:rPr>
      </w:pPr>
      <w:r w:rsidRPr="003D09FA">
        <w:rPr>
          <w:sz w:val="24"/>
          <w:szCs w:val="24"/>
        </w:rPr>
        <w:t xml:space="preserve">Hull, K. 2014. “A Hole in One (Hundred Forty Characters): A Case Study Examining PGA Tour Golfers’ Twitter Use during the Masters.” </w:t>
      </w:r>
      <w:r w:rsidRPr="003D09FA">
        <w:rPr>
          <w:i/>
          <w:iCs/>
          <w:sz w:val="24"/>
          <w:szCs w:val="24"/>
        </w:rPr>
        <w:t>International Journal of Sport Communication</w:t>
      </w:r>
      <w:r w:rsidRPr="003D09FA">
        <w:rPr>
          <w:sz w:val="24"/>
          <w:szCs w:val="24"/>
        </w:rPr>
        <w:t>, 7 (2), pp. 245–260. </w:t>
      </w:r>
    </w:p>
    <w:p w:rsidR="00DE0914" w:rsidRDefault="00DE0914" w:rsidP="00DE0914">
      <w:pPr>
        <w:rPr>
          <w:sz w:val="24"/>
          <w:szCs w:val="24"/>
        </w:rPr>
      </w:pPr>
      <w:r>
        <w:rPr>
          <w:sz w:val="24"/>
          <w:szCs w:val="24"/>
        </w:rPr>
        <w:t xml:space="preserve">Jones, E. and </w:t>
      </w:r>
      <w:r w:rsidRPr="009E28A4">
        <w:rPr>
          <w:sz w:val="24"/>
          <w:szCs w:val="24"/>
        </w:rPr>
        <w:t xml:space="preserve"> Pittman, T.</w:t>
      </w:r>
      <w:r>
        <w:rPr>
          <w:sz w:val="24"/>
          <w:szCs w:val="24"/>
        </w:rPr>
        <w:t xml:space="preserve"> 1982</w:t>
      </w:r>
      <w:r w:rsidRPr="009E28A4">
        <w:rPr>
          <w:sz w:val="24"/>
          <w:szCs w:val="24"/>
        </w:rPr>
        <w:t xml:space="preserve">. Toward a general theory of strategic self-presentation. In J. </w:t>
      </w:r>
      <w:proofErr w:type="spellStart"/>
      <w:r w:rsidRPr="009E28A4">
        <w:rPr>
          <w:sz w:val="24"/>
          <w:szCs w:val="24"/>
        </w:rPr>
        <w:t>Suls</w:t>
      </w:r>
      <w:proofErr w:type="spellEnd"/>
      <w:r w:rsidRPr="009E28A4">
        <w:rPr>
          <w:sz w:val="24"/>
          <w:szCs w:val="24"/>
        </w:rPr>
        <w:t xml:space="preserve"> (Ed.), </w:t>
      </w:r>
      <w:r w:rsidRPr="009E28A4">
        <w:rPr>
          <w:i/>
          <w:iCs/>
          <w:sz w:val="24"/>
          <w:szCs w:val="24"/>
        </w:rPr>
        <w:t>Psychological perspectives on the self</w:t>
      </w:r>
      <w:r>
        <w:rPr>
          <w:i/>
          <w:iCs/>
          <w:sz w:val="24"/>
          <w:szCs w:val="24"/>
        </w:rPr>
        <w:t>,</w:t>
      </w:r>
      <w:r w:rsidRPr="009E28A4">
        <w:rPr>
          <w:sz w:val="24"/>
          <w:szCs w:val="24"/>
        </w:rPr>
        <w:t xml:space="preserve"> 1</w:t>
      </w:r>
      <w:r>
        <w:rPr>
          <w:sz w:val="24"/>
          <w:szCs w:val="24"/>
        </w:rPr>
        <w:t>(1)</w:t>
      </w:r>
      <w:r w:rsidRPr="009E28A4">
        <w:rPr>
          <w:sz w:val="24"/>
          <w:szCs w:val="24"/>
        </w:rPr>
        <w:t>, pp. 231–262). Hillsdale, NJ: Erlbaum.</w:t>
      </w:r>
    </w:p>
    <w:p w:rsidR="00DE0914" w:rsidRPr="003D09FA" w:rsidRDefault="00DE0914" w:rsidP="00DE0914">
      <w:pPr>
        <w:rPr>
          <w:sz w:val="24"/>
          <w:szCs w:val="24"/>
        </w:rPr>
      </w:pPr>
      <w:proofErr w:type="spellStart"/>
      <w:r w:rsidRPr="003D09FA">
        <w:rPr>
          <w:sz w:val="24"/>
          <w:szCs w:val="24"/>
        </w:rPr>
        <w:t>Kian</w:t>
      </w:r>
      <w:proofErr w:type="spellEnd"/>
      <w:r w:rsidRPr="003D09FA">
        <w:rPr>
          <w:sz w:val="24"/>
          <w:szCs w:val="24"/>
        </w:rPr>
        <w:t xml:space="preserve">, M. and </w:t>
      </w:r>
      <w:proofErr w:type="spellStart"/>
      <w:r w:rsidRPr="003D09FA">
        <w:rPr>
          <w:sz w:val="24"/>
          <w:szCs w:val="24"/>
        </w:rPr>
        <w:t>Clavio</w:t>
      </w:r>
      <w:proofErr w:type="spellEnd"/>
      <w:r w:rsidRPr="003D09FA">
        <w:rPr>
          <w:sz w:val="24"/>
          <w:szCs w:val="24"/>
        </w:rPr>
        <w:t xml:space="preserve">, G. 2011. A Comparison of Online Media and Traditional Newspaper Coverage of  the Men’s and Women’s U.S. Open Tennis Tournaments. </w:t>
      </w:r>
      <w:r w:rsidRPr="003D09FA">
        <w:rPr>
          <w:i/>
          <w:iCs/>
          <w:sz w:val="24"/>
          <w:szCs w:val="24"/>
        </w:rPr>
        <w:t>Journal of Sports Media</w:t>
      </w:r>
      <w:r w:rsidRPr="003D09FA">
        <w:rPr>
          <w:sz w:val="24"/>
          <w:szCs w:val="24"/>
        </w:rPr>
        <w:t>, 6(1), pp. 55-84 </w:t>
      </w:r>
    </w:p>
    <w:p w:rsidR="00DE0914" w:rsidRPr="003D09FA" w:rsidRDefault="00DE0914" w:rsidP="00DE0914">
      <w:pPr>
        <w:rPr>
          <w:sz w:val="24"/>
          <w:szCs w:val="24"/>
        </w:rPr>
      </w:pPr>
      <w:r w:rsidRPr="003D09FA">
        <w:rPr>
          <w:sz w:val="24"/>
          <w:szCs w:val="24"/>
        </w:rPr>
        <w:t> </w:t>
      </w:r>
      <w:proofErr w:type="spellStart"/>
      <w:r w:rsidRPr="003D09FA">
        <w:rPr>
          <w:sz w:val="24"/>
          <w:szCs w:val="24"/>
        </w:rPr>
        <w:t>Kian</w:t>
      </w:r>
      <w:proofErr w:type="spellEnd"/>
      <w:r w:rsidRPr="003D09FA">
        <w:rPr>
          <w:sz w:val="24"/>
          <w:szCs w:val="24"/>
        </w:rPr>
        <w:t xml:space="preserve">, M., </w:t>
      </w:r>
      <w:proofErr w:type="spellStart"/>
      <w:r w:rsidRPr="003D09FA">
        <w:rPr>
          <w:sz w:val="24"/>
          <w:szCs w:val="24"/>
        </w:rPr>
        <w:t>Mondello</w:t>
      </w:r>
      <w:proofErr w:type="spellEnd"/>
      <w:r w:rsidRPr="003D09FA">
        <w:rPr>
          <w:sz w:val="24"/>
          <w:szCs w:val="24"/>
        </w:rPr>
        <w:t xml:space="preserve">, M. and Vincent, J. 2009. ESPN—The women’s sports network? A content analysis of internet coverage of march madness. </w:t>
      </w:r>
      <w:r w:rsidRPr="003D09FA">
        <w:rPr>
          <w:i/>
          <w:iCs/>
          <w:sz w:val="24"/>
          <w:szCs w:val="24"/>
        </w:rPr>
        <w:t>Journal of Broadcasting and Electronic Media</w:t>
      </w:r>
      <w:r w:rsidRPr="003D09FA">
        <w:rPr>
          <w:sz w:val="24"/>
          <w:szCs w:val="24"/>
        </w:rPr>
        <w:t>, 53(3), pp.477–495. </w:t>
      </w:r>
    </w:p>
    <w:p w:rsidR="00DE0914" w:rsidRPr="003D09FA" w:rsidRDefault="00DE0914" w:rsidP="00DE0914">
      <w:pPr>
        <w:rPr>
          <w:sz w:val="24"/>
          <w:szCs w:val="24"/>
        </w:rPr>
      </w:pPr>
      <w:r w:rsidRPr="003D09FA">
        <w:rPr>
          <w:sz w:val="24"/>
          <w:szCs w:val="24"/>
        </w:rPr>
        <w:t xml:space="preserve">Kane, M. and Maxwell, H. 2011. Expanding the boundaries of sport media research: Using critical theory to explore consumer responses to representations of women’s sports. </w:t>
      </w:r>
      <w:r w:rsidRPr="003D09FA">
        <w:rPr>
          <w:i/>
          <w:iCs/>
          <w:sz w:val="24"/>
          <w:szCs w:val="24"/>
        </w:rPr>
        <w:t>Journal of Sport Management</w:t>
      </w:r>
      <w:r w:rsidRPr="003D09FA">
        <w:rPr>
          <w:sz w:val="24"/>
          <w:szCs w:val="24"/>
        </w:rPr>
        <w:t>, 25(3), pp. 202-216. </w:t>
      </w:r>
    </w:p>
    <w:p w:rsidR="00DE0914" w:rsidRPr="003D09FA" w:rsidRDefault="00DE0914" w:rsidP="00DE0914">
      <w:pPr>
        <w:rPr>
          <w:sz w:val="24"/>
          <w:szCs w:val="24"/>
        </w:rPr>
      </w:pPr>
      <w:proofErr w:type="spellStart"/>
      <w:r w:rsidRPr="003D09FA">
        <w:rPr>
          <w:sz w:val="24"/>
          <w:szCs w:val="24"/>
        </w:rPr>
        <w:t>Kassing</w:t>
      </w:r>
      <w:proofErr w:type="spellEnd"/>
      <w:r w:rsidRPr="003D09FA">
        <w:rPr>
          <w:sz w:val="24"/>
          <w:szCs w:val="24"/>
        </w:rPr>
        <w:t xml:space="preserve">, J. W., &amp; Sanderson, J. (2010). Fan-athlete interaction and Twitter: Tweeting through the Giro: A case study. </w:t>
      </w:r>
      <w:r w:rsidRPr="003D09FA">
        <w:rPr>
          <w:i/>
          <w:iCs/>
          <w:sz w:val="24"/>
          <w:szCs w:val="24"/>
        </w:rPr>
        <w:t>International Journal of Sport Communication</w:t>
      </w:r>
      <w:r w:rsidRPr="003D09FA">
        <w:rPr>
          <w:sz w:val="24"/>
          <w:szCs w:val="24"/>
        </w:rPr>
        <w:t>, 3(1), pp. 113–128. </w:t>
      </w:r>
    </w:p>
    <w:p w:rsidR="00DE0914" w:rsidRPr="003D09FA" w:rsidRDefault="00DE0914" w:rsidP="00DE0914">
      <w:pPr>
        <w:rPr>
          <w:sz w:val="24"/>
          <w:szCs w:val="24"/>
        </w:rPr>
      </w:pPr>
      <w:r w:rsidRPr="003D09FA">
        <w:rPr>
          <w:sz w:val="24"/>
          <w:szCs w:val="24"/>
        </w:rPr>
        <w:lastRenderedPageBreak/>
        <w:t xml:space="preserve"> Laird, S. 2015.The top 15 sporting events that blew up Twitter in 2015 [Online]. Available from: </w:t>
      </w:r>
      <w:r w:rsidRPr="004B50FB">
        <w:rPr>
          <w:sz w:val="24"/>
          <w:szCs w:val="24"/>
        </w:rPr>
        <w:t>http://mashable.com/2015/12/07/2015-top-sports-events-twitter/#jsSMyHwK_Sqz</w:t>
      </w:r>
      <w:r w:rsidRPr="003D09FA">
        <w:rPr>
          <w:sz w:val="24"/>
          <w:szCs w:val="24"/>
        </w:rPr>
        <w:t xml:space="preserve"> [Accessed 9 November 2017] </w:t>
      </w:r>
    </w:p>
    <w:p w:rsidR="00DE0914" w:rsidRPr="003D09FA" w:rsidRDefault="00DE0914" w:rsidP="00DE0914">
      <w:pPr>
        <w:rPr>
          <w:sz w:val="24"/>
          <w:szCs w:val="24"/>
        </w:rPr>
      </w:pPr>
      <w:proofErr w:type="spellStart"/>
      <w:r w:rsidRPr="003D09FA">
        <w:rPr>
          <w:sz w:val="24"/>
          <w:szCs w:val="24"/>
        </w:rPr>
        <w:t>Lebel</w:t>
      </w:r>
      <w:proofErr w:type="spellEnd"/>
      <w:r w:rsidRPr="003D09FA">
        <w:rPr>
          <w:sz w:val="24"/>
          <w:szCs w:val="24"/>
        </w:rPr>
        <w:t xml:space="preserve">, K. and </w:t>
      </w:r>
      <w:proofErr w:type="spellStart"/>
      <w:r w:rsidRPr="003D09FA">
        <w:rPr>
          <w:sz w:val="24"/>
          <w:szCs w:val="24"/>
        </w:rPr>
        <w:t>Danylchuk</w:t>
      </w:r>
      <w:proofErr w:type="spellEnd"/>
      <w:r w:rsidRPr="003D09FA">
        <w:rPr>
          <w:sz w:val="24"/>
          <w:szCs w:val="24"/>
        </w:rPr>
        <w:t xml:space="preserve">, K. 2012. </w:t>
      </w:r>
      <w:proofErr w:type="spellStart"/>
      <w:r w:rsidRPr="003D09FA">
        <w:rPr>
          <w:sz w:val="24"/>
          <w:szCs w:val="24"/>
        </w:rPr>
        <w:t>HowTweet</w:t>
      </w:r>
      <w:proofErr w:type="spellEnd"/>
      <w:r w:rsidRPr="003D09FA">
        <w:rPr>
          <w:sz w:val="24"/>
          <w:szCs w:val="24"/>
        </w:rPr>
        <w:t xml:space="preserve"> It Is: A Gendered Analysis of Professional  Tennis Players' Self-Presentation on Twitter. </w:t>
      </w:r>
      <w:r w:rsidRPr="003D09FA">
        <w:rPr>
          <w:i/>
          <w:iCs/>
          <w:sz w:val="24"/>
          <w:szCs w:val="24"/>
        </w:rPr>
        <w:t>International Journal of Sport Communication</w:t>
      </w:r>
      <w:r w:rsidRPr="003D09FA">
        <w:rPr>
          <w:sz w:val="24"/>
          <w:szCs w:val="24"/>
        </w:rPr>
        <w:t>, 5(4), pp. 461 -480 </w:t>
      </w:r>
    </w:p>
    <w:p w:rsidR="00DE0914" w:rsidRPr="003D09FA" w:rsidRDefault="00DE0914" w:rsidP="00DE0914">
      <w:pPr>
        <w:rPr>
          <w:sz w:val="24"/>
          <w:szCs w:val="24"/>
        </w:rPr>
      </w:pPr>
      <w:proofErr w:type="spellStart"/>
      <w:r w:rsidRPr="003D09FA">
        <w:rPr>
          <w:sz w:val="24"/>
          <w:szCs w:val="24"/>
        </w:rPr>
        <w:t>Manago</w:t>
      </w:r>
      <w:proofErr w:type="spellEnd"/>
      <w:r w:rsidRPr="003D09FA">
        <w:rPr>
          <w:sz w:val="24"/>
          <w:szCs w:val="24"/>
        </w:rPr>
        <w:t xml:space="preserve">, A., Graham, M., Greenfield, P. and </w:t>
      </w:r>
      <w:proofErr w:type="spellStart"/>
      <w:r w:rsidRPr="003D09FA">
        <w:rPr>
          <w:sz w:val="24"/>
          <w:szCs w:val="24"/>
        </w:rPr>
        <w:t>Salimkhan</w:t>
      </w:r>
      <w:proofErr w:type="spellEnd"/>
      <w:r w:rsidRPr="003D09FA">
        <w:rPr>
          <w:sz w:val="24"/>
          <w:szCs w:val="24"/>
        </w:rPr>
        <w:t xml:space="preserve">, G. 2008. Self-presentation and gender on MySpace. </w:t>
      </w:r>
      <w:r w:rsidRPr="003D09FA">
        <w:rPr>
          <w:i/>
          <w:iCs/>
          <w:sz w:val="24"/>
          <w:szCs w:val="24"/>
        </w:rPr>
        <w:t>Journal of Applied Developmental Psychology</w:t>
      </w:r>
      <w:r w:rsidRPr="003D09FA">
        <w:rPr>
          <w:sz w:val="24"/>
          <w:szCs w:val="24"/>
        </w:rPr>
        <w:t>, 29(6), pp.446–458 </w:t>
      </w:r>
    </w:p>
    <w:p w:rsidR="00DE0914" w:rsidRPr="003D09FA" w:rsidRDefault="00DE0914" w:rsidP="00DE0914">
      <w:pPr>
        <w:rPr>
          <w:sz w:val="24"/>
          <w:szCs w:val="24"/>
        </w:rPr>
      </w:pPr>
      <w:proofErr w:type="spellStart"/>
      <w:r w:rsidRPr="003D09FA">
        <w:rPr>
          <w:sz w:val="24"/>
          <w:szCs w:val="24"/>
        </w:rPr>
        <w:t>Mehdizadeh</w:t>
      </w:r>
      <w:proofErr w:type="spellEnd"/>
      <w:r w:rsidRPr="003D09FA">
        <w:rPr>
          <w:sz w:val="24"/>
          <w:szCs w:val="24"/>
        </w:rPr>
        <w:t xml:space="preserve">, S. 2010. Self-Presentation 2.0: Narcissism and Self-Esteem on Facebook. </w:t>
      </w:r>
      <w:proofErr w:type="spellStart"/>
      <w:r w:rsidRPr="003D09FA">
        <w:rPr>
          <w:i/>
          <w:iCs/>
          <w:sz w:val="24"/>
          <w:szCs w:val="24"/>
        </w:rPr>
        <w:t>Cyberpsychology</w:t>
      </w:r>
      <w:proofErr w:type="spellEnd"/>
      <w:r w:rsidRPr="003D09FA">
        <w:rPr>
          <w:i/>
          <w:iCs/>
          <w:sz w:val="24"/>
          <w:szCs w:val="24"/>
        </w:rPr>
        <w:t xml:space="preserve">, </w:t>
      </w:r>
      <w:proofErr w:type="spellStart"/>
      <w:r w:rsidRPr="003D09FA">
        <w:rPr>
          <w:i/>
          <w:iCs/>
          <w:sz w:val="24"/>
          <w:szCs w:val="24"/>
        </w:rPr>
        <w:t>Behavior</w:t>
      </w:r>
      <w:proofErr w:type="spellEnd"/>
      <w:r w:rsidRPr="003D09FA">
        <w:rPr>
          <w:i/>
          <w:iCs/>
          <w:sz w:val="24"/>
          <w:szCs w:val="24"/>
        </w:rPr>
        <w:t xml:space="preserve"> and Social Networking,</w:t>
      </w:r>
      <w:r w:rsidRPr="003D09FA">
        <w:rPr>
          <w:sz w:val="24"/>
          <w:szCs w:val="24"/>
        </w:rPr>
        <w:t xml:space="preserve"> 13(4), pp.357-364 </w:t>
      </w:r>
    </w:p>
    <w:p w:rsidR="00DE0914" w:rsidRPr="003D09FA" w:rsidRDefault="00DE0914" w:rsidP="00DE0914">
      <w:pPr>
        <w:rPr>
          <w:sz w:val="24"/>
          <w:szCs w:val="24"/>
        </w:rPr>
      </w:pPr>
      <w:r w:rsidRPr="003D09FA">
        <w:rPr>
          <w:sz w:val="24"/>
          <w:szCs w:val="24"/>
          <w:lang w:val="en-GB"/>
        </w:rPr>
        <w:t>Miller, H. 2012. The presentation of self in electronic life: Goffman on the Internet [Online] Available from:  </w:t>
      </w:r>
      <w:r w:rsidRPr="004B50FB">
        <w:rPr>
          <w:sz w:val="24"/>
          <w:szCs w:val="24"/>
          <w:lang w:val="en-GB"/>
        </w:rPr>
        <w:t>http://www.dourish.com/classes/ics234cw04/miller2.pdf</w:t>
      </w:r>
      <w:r w:rsidRPr="003D09FA">
        <w:rPr>
          <w:sz w:val="24"/>
          <w:szCs w:val="24"/>
        </w:rPr>
        <w:t> </w:t>
      </w:r>
    </w:p>
    <w:p w:rsidR="00DE0914" w:rsidRPr="003D09FA" w:rsidRDefault="00DE0914" w:rsidP="00DE0914">
      <w:pPr>
        <w:rPr>
          <w:sz w:val="24"/>
          <w:szCs w:val="24"/>
        </w:rPr>
      </w:pPr>
      <w:r w:rsidRPr="003D09FA">
        <w:rPr>
          <w:sz w:val="24"/>
          <w:szCs w:val="24"/>
        </w:rPr>
        <w:t xml:space="preserve">Newman, T., Peck, J., Harris, C. and </w:t>
      </w:r>
      <w:proofErr w:type="spellStart"/>
      <w:r w:rsidRPr="003D09FA">
        <w:rPr>
          <w:sz w:val="24"/>
          <w:szCs w:val="24"/>
        </w:rPr>
        <w:t>Wilhide</w:t>
      </w:r>
      <w:proofErr w:type="spellEnd"/>
      <w:r w:rsidRPr="003D09FA">
        <w:rPr>
          <w:sz w:val="24"/>
          <w:szCs w:val="24"/>
        </w:rPr>
        <w:t>, B. (2017). Social media in sport marketing. Scottsdale, AZ: Holcomb Hathaway.</w:t>
      </w:r>
      <w:r w:rsidRPr="003D09FA">
        <w:rPr>
          <w:b/>
          <w:bCs/>
          <w:sz w:val="24"/>
          <w:szCs w:val="24"/>
        </w:rPr>
        <w:t> </w:t>
      </w:r>
    </w:p>
    <w:p w:rsidR="00DE0914" w:rsidRPr="003D09FA" w:rsidRDefault="00DE0914" w:rsidP="00DE0914">
      <w:pPr>
        <w:rPr>
          <w:sz w:val="24"/>
          <w:szCs w:val="24"/>
        </w:rPr>
      </w:pPr>
      <w:proofErr w:type="spellStart"/>
      <w:r w:rsidRPr="003D09FA">
        <w:rPr>
          <w:sz w:val="24"/>
          <w:szCs w:val="24"/>
          <w:lang w:val="en-GB"/>
        </w:rPr>
        <w:t>Oram</w:t>
      </w:r>
      <w:proofErr w:type="spellEnd"/>
      <w:r w:rsidRPr="003D09FA">
        <w:rPr>
          <w:sz w:val="24"/>
          <w:szCs w:val="24"/>
          <w:lang w:val="en-GB"/>
        </w:rPr>
        <w:t xml:space="preserve">, A. 2009 </w:t>
      </w:r>
      <w:r w:rsidRPr="003D09FA">
        <w:rPr>
          <w:sz w:val="24"/>
          <w:szCs w:val="24"/>
        </w:rPr>
        <w:t xml:space="preserve">What sociologist Erving Goffman could tell us about social networking and Internet identity. [Online] Available from: </w:t>
      </w:r>
      <w:r w:rsidRPr="004B50FB">
        <w:rPr>
          <w:sz w:val="24"/>
          <w:szCs w:val="24"/>
        </w:rPr>
        <w:t>http://radar.oreilly.com/2009/10/what-sociologist-erving-goffma.html</w:t>
      </w:r>
      <w:r w:rsidRPr="003D09FA">
        <w:rPr>
          <w:sz w:val="24"/>
          <w:szCs w:val="24"/>
        </w:rPr>
        <w:t> </w:t>
      </w:r>
    </w:p>
    <w:p w:rsidR="00DE0914" w:rsidRDefault="00DE0914" w:rsidP="00DE0914">
      <w:pPr>
        <w:rPr>
          <w:b/>
          <w:bCs/>
          <w:sz w:val="24"/>
          <w:szCs w:val="24"/>
        </w:rPr>
      </w:pPr>
      <w:proofErr w:type="spellStart"/>
      <w:r w:rsidRPr="003D09FA">
        <w:rPr>
          <w:sz w:val="24"/>
          <w:szCs w:val="24"/>
        </w:rPr>
        <w:t>Pegoraro</w:t>
      </w:r>
      <w:proofErr w:type="spellEnd"/>
      <w:r w:rsidRPr="003D09FA">
        <w:rPr>
          <w:sz w:val="24"/>
          <w:szCs w:val="24"/>
        </w:rPr>
        <w:t>, A. 2010. “Look Who’s Talking – Athletes on Twitter: A Case Study.” International Journal of Sport Communication 3 (4): 501–514.</w:t>
      </w:r>
      <w:r w:rsidRPr="003D09FA">
        <w:rPr>
          <w:b/>
          <w:bCs/>
          <w:sz w:val="24"/>
          <w:szCs w:val="24"/>
        </w:rPr>
        <w:t> </w:t>
      </w:r>
    </w:p>
    <w:p w:rsidR="00DE0914" w:rsidRDefault="00DE0914" w:rsidP="00DE0914">
      <w:pPr>
        <w:rPr>
          <w:sz w:val="24"/>
          <w:szCs w:val="24"/>
        </w:rPr>
      </w:pPr>
      <w:r w:rsidRPr="003D09FA">
        <w:rPr>
          <w:sz w:val="24"/>
          <w:szCs w:val="24"/>
        </w:rPr>
        <w:t xml:space="preserve">R-bloggers 2017. Clustering Search Keywords Using K-Means Clustering [Online] Available from: </w:t>
      </w:r>
      <w:r w:rsidRPr="004B50FB">
        <w:rPr>
          <w:sz w:val="24"/>
          <w:szCs w:val="24"/>
        </w:rPr>
        <w:t>http://tagteam.harvard.edu/hub_feeds/1981/feed_items/274117</w:t>
      </w:r>
      <w:r w:rsidRPr="003D09FA">
        <w:rPr>
          <w:sz w:val="24"/>
          <w:szCs w:val="24"/>
        </w:rPr>
        <w:t xml:space="preserve"> [Accessed 20 November 2017]</w:t>
      </w:r>
    </w:p>
    <w:p w:rsidR="00DE0914" w:rsidRPr="003D09FA" w:rsidRDefault="00DE0914" w:rsidP="00DE0914">
      <w:pPr>
        <w:rPr>
          <w:sz w:val="24"/>
          <w:szCs w:val="24"/>
        </w:rPr>
      </w:pPr>
      <w:r w:rsidRPr="003D09FA">
        <w:rPr>
          <w:sz w:val="24"/>
          <w:szCs w:val="24"/>
        </w:rPr>
        <w:t xml:space="preserve">Sanderson, J. and </w:t>
      </w:r>
      <w:proofErr w:type="spellStart"/>
      <w:r w:rsidRPr="003D09FA">
        <w:rPr>
          <w:sz w:val="24"/>
          <w:szCs w:val="24"/>
        </w:rPr>
        <w:t>Kassing</w:t>
      </w:r>
      <w:proofErr w:type="spellEnd"/>
      <w:r w:rsidRPr="003D09FA">
        <w:rPr>
          <w:sz w:val="24"/>
          <w:szCs w:val="24"/>
        </w:rPr>
        <w:t xml:space="preserve">, J. 2012, Tweets and blogs: Transformative, adversarial, and integrative developments in sports media. </w:t>
      </w:r>
      <w:r w:rsidRPr="003D09FA">
        <w:rPr>
          <w:i/>
          <w:iCs/>
          <w:sz w:val="24"/>
          <w:szCs w:val="24"/>
        </w:rPr>
        <w:t>Sports Media: Transformation, Integration, Consumption.</w:t>
      </w:r>
      <w:r w:rsidRPr="003D09FA">
        <w:rPr>
          <w:sz w:val="24"/>
          <w:szCs w:val="24"/>
        </w:rPr>
        <w:t xml:space="preserve"> Taylor and Francis, pp. 114-127.</w:t>
      </w:r>
      <w:r w:rsidRPr="003D09FA">
        <w:rPr>
          <w:b/>
          <w:bCs/>
          <w:sz w:val="24"/>
          <w:szCs w:val="24"/>
        </w:rPr>
        <w:t> </w:t>
      </w:r>
    </w:p>
    <w:p w:rsidR="00DE0914" w:rsidRDefault="00DE0914" w:rsidP="00DE0914">
      <w:pPr>
        <w:rPr>
          <w:sz w:val="24"/>
          <w:szCs w:val="24"/>
        </w:rPr>
      </w:pPr>
      <w:r w:rsidRPr="003D09FA">
        <w:rPr>
          <w:sz w:val="24"/>
          <w:szCs w:val="24"/>
        </w:rPr>
        <w:t xml:space="preserve">Serena Williams 2017. </w:t>
      </w:r>
      <w:r w:rsidRPr="004B50FB">
        <w:rPr>
          <w:sz w:val="24"/>
          <w:szCs w:val="24"/>
        </w:rPr>
        <w:t>https://twitter.com/serenawilliams/status/887491335980298240?lang=en</w:t>
      </w:r>
      <w:r w:rsidRPr="003D09FA">
        <w:rPr>
          <w:sz w:val="24"/>
          <w:szCs w:val="24"/>
        </w:rPr>
        <w:t> </w:t>
      </w:r>
    </w:p>
    <w:p w:rsidR="00FA7F3E" w:rsidRDefault="00FA7F3E" w:rsidP="00FA7F3E">
      <w:pPr>
        <w:rPr>
          <w:sz w:val="24"/>
          <w:szCs w:val="24"/>
        </w:rPr>
      </w:pPr>
      <w:r>
        <w:rPr>
          <w:sz w:val="24"/>
          <w:szCs w:val="24"/>
        </w:rPr>
        <w:t xml:space="preserve">Stone, J. 2007. </w:t>
      </w:r>
      <w:r w:rsidRPr="00CB34DB">
        <w:rPr>
          <w:bCs/>
          <w:sz w:val="24"/>
          <w:szCs w:val="24"/>
        </w:rPr>
        <w:t>Exemplification</w:t>
      </w:r>
      <w:r>
        <w:rPr>
          <w:bCs/>
          <w:sz w:val="24"/>
          <w:szCs w:val="24"/>
        </w:rPr>
        <w:t xml:space="preserve">. In: </w:t>
      </w:r>
      <w:proofErr w:type="spellStart"/>
      <w:r w:rsidRPr="00636CD7">
        <w:rPr>
          <w:sz w:val="24"/>
          <w:szCs w:val="24"/>
        </w:rPr>
        <w:t>Baumeister</w:t>
      </w:r>
      <w:proofErr w:type="spellEnd"/>
      <w:r>
        <w:rPr>
          <w:sz w:val="24"/>
          <w:szCs w:val="24"/>
        </w:rPr>
        <w:t>,</w:t>
      </w:r>
      <w:r w:rsidRPr="00636CD7">
        <w:rPr>
          <w:sz w:val="24"/>
          <w:szCs w:val="24"/>
        </w:rPr>
        <w:t xml:space="preserve"> R</w:t>
      </w:r>
      <w:r>
        <w:rPr>
          <w:sz w:val="24"/>
          <w:szCs w:val="24"/>
        </w:rPr>
        <w:t xml:space="preserve">. and </w:t>
      </w:r>
      <w:proofErr w:type="spellStart"/>
      <w:r>
        <w:rPr>
          <w:sz w:val="24"/>
          <w:szCs w:val="24"/>
        </w:rPr>
        <w:t>Vohs</w:t>
      </w:r>
      <w:proofErr w:type="spellEnd"/>
      <w:r>
        <w:rPr>
          <w:sz w:val="24"/>
          <w:szCs w:val="24"/>
        </w:rPr>
        <w:t>, K.(</w:t>
      </w:r>
      <w:proofErr w:type="spellStart"/>
      <w:r>
        <w:rPr>
          <w:sz w:val="24"/>
          <w:szCs w:val="24"/>
        </w:rPr>
        <w:t>eds</w:t>
      </w:r>
      <w:proofErr w:type="spellEnd"/>
      <w:r>
        <w:rPr>
          <w:sz w:val="24"/>
          <w:szCs w:val="24"/>
        </w:rPr>
        <w:t>)</w:t>
      </w:r>
      <w:r w:rsidRPr="00CB34DB">
        <w:rPr>
          <w:bCs/>
          <w:sz w:val="24"/>
          <w:szCs w:val="24"/>
        </w:rPr>
        <w:t xml:space="preserve"> </w:t>
      </w:r>
      <w:proofErr w:type="spellStart"/>
      <w:r w:rsidRPr="00CB34DB">
        <w:rPr>
          <w:bCs/>
          <w:sz w:val="24"/>
          <w:szCs w:val="24"/>
        </w:rPr>
        <w:t>Encyclopedia</w:t>
      </w:r>
      <w:proofErr w:type="spellEnd"/>
      <w:r w:rsidRPr="00CB34DB">
        <w:rPr>
          <w:bCs/>
          <w:sz w:val="24"/>
          <w:szCs w:val="24"/>
        </w:rPr>
        <w:t xml:space="preserve"> of Social Psychology</w:t>
      </w:r>
      <w:r>
        <w:rPr>
          <w:bCs/>
          <w:sz w:val="24"/>
          <w:szCs w:val="24"/>
        </w:rPr>
        <w:t xml:space="preserve">. </w:t>
      </w:r>
      <w:r w:rsidRPr="00CB34DB">
        <w:rPr>
          <w:bCs/>
          <w:sz w:val="24"/>
          <w:szCs w:val="24"/>
        </w:rPr>
        <w:t>SAGE Publications</w:t>
      </w:r>
      <w:r>
        <w:rPr>
          <w:bCs/>
          <w:sz w:val="24"/>
          <w:szCs w:val="24"/>
        </w:rPr>
        <w:t>.</w:t>
      </w:r>
    </w:p>
    <w:p w:rsidR="00DE0914" w:rsidRDefault="00DE0914" w:rsidP="00DE0914">
      <w:pPr>
        <w:rPr>
          <w:sz w:val="24"/>
          <w:szCs w:val="24"/>
        </w:rPr>
      </w:pPr>
      <w:r w:rsidRPr="003D09FA">
        <w:rPr>
          <w:sz w:val="24"/>
          <w:szCs w:val="24"/>
        </w:rPr>
        <w:t xml:space="preserve">Shultz, B. and </w:t>
      </w:r>
      <w:proofErr w:type="spellStart"/>
      <w:r w:rsidRPr="003D09FA">
        <w:rPr>
          <w:sz w:val="24"/>
          <w:szCs w:val="24"/>
        </w:rPr>
        <w:t>Sheffer</w:t>
      </w:r>
      <w:proofErr w:type="spellEnd"/>
      <w:r w:rsidRPr="003D09FA">
        <w:rPr>
          <w:sz w:val="24"/>
          <w:szCs w:val="24"/>
        </w:rPr>
        <w:t xml:space="preserve">, M. 2010. Paradigm Shift or Passing Fad? Twitter and Sports Journalism. </w:t>
      </w:r>
      <w:r w:rsidRPr="003D09FA">
        <w:rPr>
          <w:i/>
          <w:iCs/>
          <w:sz w:val="24"/>
          <w:szCs w:val="24"/>
        </w:rPr>
        <w:t>International Journal of Sport Communication</w:t>
      </w:r>
      <w:r w:rsidRPr="003D09FA">
        <w:rPr>
          <w:sz w:val="24"/>
          <w:szCs w:val="24"/>
        </w:rPr>
        <w:t>, 3(4), pp. 472-484 </w:t>
      </w:r>
    </w:p>
    <w:p w:rsidR="00DE0914" w:rsidRDefault="00DE0914" w:rsidP="00DE0914">
      <w:pPr>
        <w:rPr>
          <w:bCs/>
          <w:sz w:val="24"/>
          <w:szCs w:val="24"/>
        </w:rPr>
      </w:pPr>
      <w:r>
        <w:rPr>
          <w:sz w:val="24"/>
          <w:szCs w:val="24"/>
        </w:rPr>
        <w:t xml:space="preserve">Trevino, A. 2016. </w:t>
      </w:r>
      <w:r w:rsidRPr="00F917C4">
        <w:rPr>
          <w:bCs/>
          <w:sz w:val="24"/>
          <w:szCs w:val="24"/>
        </w:rPr>
        <w:t>Introduction to K-means Clustering</w:t>
      </w:r>
      <w:r>
        <w:rPr>
          <w:bCs/>
          <w:sz w:val="24"/>
          <w:szCs w:val="24"/>
        </w:rPr>
        <w:t xml:space="preserve"> [Online]. Available from: </w:t>
      </w:r>
      <w:r w:rsidRPr="00F917C4">
        <w:rPr>
          <w:bCs/>
          <w:sz w:val="24"/>
          <w:szCs w:val="24"/>
        </w:rPr>
        <w:t>https://www.datascience.com/blog/k-means-clustering</w:t>
      </w:r>
      <w:r>
        <w:rPr>
          <w:bCs/>
          <w:sz w:val="24"/>
          <w:szCs w:val="24"/>
        </w:rPr>
        <w:t xml:space="preserve"> [Accessed 27th February 2018]</w:t>
      </w:r>
    </w:p>
    <w:p w:rsidR="00DE0914" w:rsidRPr="003D09FA" w:rsidRDefault="00DE0914" w:rsidP="00DE0914">
      <w:pPr>
        <w:rPr>
          <w:sz w:val="24"/>
          <w:szCs w:val="24"/>
        </w:rPr>
      </w:pPr>
    </w:p>
    <w:p w:rsidR="00EE1940" w:rsidRDefault="00EE1940" w:rsidP="00EE1940">
      <w:pPr>
        <w:rPr>
          <w:sz w:val="24"/>
          <w:szCs w:val="24"/>
        </w:rPr>
      </w:pPr>
    </w:p>
    <w:sectPr w:rsidR="00EE1940" w:rsidSect="00D34FA5">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5" w:author="Mary Galvin" w:date="2018-03-16T16:42:00Z" w:initials="MG">
    <w:p w:rsidR="00C82EBA" w:rsidRDefault="00C82EBA">
      <w:pPr>
        <w:pStyle w:val="CommentText"/>
      </w:pPr>
      <w:r>
        <w:rPr>
          <w:rStyle w:val="CommentReference"/>
        </w:rPr>
        <w:annotationRef/>
      </w:r>
      <w:r>
        <w:t xml:space="preserve">Just frame this in reference to your question a few lines earlier i.e. in relation to whether there are differences between how male and female sportspersons represent themselves online, the findings suggest that they do/don’t. </w:t>
      </w:r>
    </w:p>
  </w:comment>
  <w:comment w:id="18" w:author="Mary Galvin" w:date="2018-04-15T14:18:00Z" w:initials="MG">
    <w:p w:rsidR="00C82EBA" w:rsidRDefault="00C82EBA">
      <w:pPr>
        <w:pStyle w:val="CommentText"/>
      </w:pPr>
      <w:r>
        <w:rPr>
          <w:rStyle w:val="CommentReference"/>
        </w:rPr>
        <w:annotationRef/>
      </w:r>
      <w:r>
        <w:t xml:space="preserve">May be just insert a line to guide the reader, e.g. Aside from fans use of social media, attention has recently focused upon the players/sports personalities themselves.” Then </w:t>
      </w:r>
      <w:proofErr w:type="spellStart"/>
      <w:r>
        <w:t>preceed</w:t>
      </w:r>
      <w:proofErr w:type="spellEnd"/>
      <w:r>
        <w:t xml:space="preserve"> with the rest! Just give a line when you can to state the direction that your research is taking. </w:t>
      </w:r>
    </w:p>
    <w:p w:rsidR="004F4387" w:rsidRDefault="004F4387">
      <w:pPr>
        <w:pStyle w:val="CommentText"/>
      </w:pPr>
    </w:p>
    <w:p w:rsidR="004F4387" w:rsidRDefault="004F4387">
      <w:pPr>
        <w:pStyle w:val="CommentText"/>
      </w:pPr>
      <w:r>
        <w:t>DONE</w:t>
      </w:r>
    </w:p>
  </w:comment>
  <w:comment w:id="32" w:author="Corporate Edition" w:date="2018-04-15T14:27:00Z" w:initials="CE">
    <w:p w:rsidR="009534FA" w:rsidRDefault="009534FA">
      <w:pPr>
        <w:pStyle w:val="CommentText"/>
      </w:pPr>
      <w:r>
        <w:rPr>
          <w:rStyle w:val="CommentReference"/>
        </w:rPr>
        <w:annotationRef/>
      </w:r>
    </w:p>
    <w:p w:rsidR="009534FA" w:rsidRDefault="009534FA">
      <w:pPr>
        <w:pStyle w:val="CommentText"/>
      </w:pPr>
    </w:p>
    <w:p w:rsidR="009534FA" w:rsidRDefault="009534FA">
      <w:pPr>
        <w:pStyle w:val="CommentText"/>
      </w:pPr>
      <w:r>
        <w:t>DONE</w:t>
      </w:r>
    </w:p>
  </w:comment>
  <w:comment w:id="39" w:author="Mary Galvin" w:date="2018-04-15T14:27:00Z" w:initials="MG">
    <w:p w:rsidR="005715A6" w:rsidRDefault="005715A6">
      <w:pPr>
        <w:pStyle w:val="CommentText"/>
      </w:pPr>
      <w:r>
        <w:rPr>
          <w:rStyle w:val="CommentReference"/>
        </w:rPr>
        <w:annotationRef/>
      </w:r>
      <w:r>
        <w:t>I’d remove the heading and just put in a line, “In terms of online coverage of woman in sport..” Then change previous heading to something that reflects both paragraphs, e.g. The role of  gender in…”</w:t>
      </w:r>
    </w:p>
    <w:p w:rsidR="000D0821" w:rsidRDefault="000D0821">
      <w:pPr>
        <w:pStyle w:val="CommentText"/>
      </w:pPr>
    </w:p>
    <w:p w:rsidR="000D0821" w:rsidRDefault="000D0821">
      <w:pPr>
        <w:pStyle w:val="CommentText"/>
      </w:pPr>
      <w:r>
        <w:t>DONE</w:t>
      </w:r>
    </w:p>
  </w:comment>
  <w:comment w:id="43" w:author="Mary Galvin" w:date="2018-04-15T14:28:00Z" w:initials="MG">
    <w:p w:rsidR="005715A6" w:rsidRDefault="005715A6">
      <w:pPr>
        <w:pStyle w:val="CommentText"/>
      </w:pPr>
      <w:r>
        <w:rPr>
          <w:rStyle w:val="CommentReference"/>
        </w:rPr>
        <w:annotationRef/>
      </w:r>
      <w:r>
        <w:t xml:space="preserve">Maybe put this in after you’ve defined self-presentation and set the scene for it. </w:t>
      </w:r>
    </w:p>
    <w:p w:rsidR="0040109F" w:rsidRDefault="0040109F">
      <w:pPr>
        <w:pStyle w:val="CommentText"/>
      </w:pPr>
    </w:p>
    <w:p w:rsidR="0040109F" w:rsidRDefault="0040109F">
      <w:pPr>
        <w:pStyle w:val="CommentText"/>
      </w:pPr>
      <w:r>
        <w:t>DONE</w:t>
      </w:r>
    </w:p>
  </w:comment>
  <w:comment w:id="49" w:author="Mary Galvin" w:date="2018-04-15T14:29:00Z" w:initials="MG">
    <w:p w:rsidR="00161A01" w:rsidRDefault="00161A01">
      <w:pPr>
        <w:pStyle w:val="CommentText"/>
      </w:pPr>
      <w:r>
        <w:rPr>
          <w:rStyle w:val="CommentReference"/>
        </w:rPr>
        <w:annotationRef/>
      </w:r>
      <w:r>
        <w:t>Just for final project make sure you’ve a page break in between the main sections i.e. lit review, method, findings etc</w:t>
      </w:r>
    </w:p>
    <w:p w:rsidR="00B35B2A" w:rsidRDefault="00B35B2A">
      <w:pPr>
        <w:pStyle w:val="CommentText"/>
      </w:pPr>
    </w:p>
    <w:p w:rsidR="00B35B2A" w:rsidRDefault="00B35B2A">
      <w:pPr>
        <w:pStyle w:val="CommentText"/>
      </w:pPr>
      <w:r>
        <w:t>DONE</w:t>
      </w:r>
    </w:p>
  </w:comment>
  <w:comment w:id="67" w:author="Corporate Edition" w:date="2018-04-15T14:30:00Z" w:initials="CE">
    <w:p w:rsidR="00805122" w:rsidRDefault="00805122">
      <w:pPr>
        <w:pStyle w:val="CommentText"/>
      </w:pPr>
      <w:r>
        <w:rPr>
          <w:rStyle w:val="CommentReference"/>
        </w:rPr>
        <w:annotationRef/>
      </w:r>
    </w:p>
    <w:p w:rsidR="00805122" w:rsidRDefault="00805122">
      <w:pPr>
        <w:pStyle w:val="CommentText"/>
      </w:pPr>
    </w:p>
    <w:p w:rsidR="00805122" w:rsidRDefault="00805122">
      <w:pPr>
        <w:pStyle w:val="CommentText"/>
      </w:pPr>
      <w:r>
        <w:t>DONE</w:t>
      </w:r>
    </w:p>
  </w:comment>
  <w:comment w:id="85" w:author="Corporate Edition" w:date="2018-04-15T14:31:00Z" w:initials="CE">
    <w:p w:rsidR="00671A10" w:rsidRDefault="00671A10">
      <w:pPr>
        <w:pStyle w:val="CommentText"/>
      </w:pPr>
      <w:r>
        <w:rPr>
          <w:rStyle w:val="CommentReference"/>
        </w:rPr>
        <w:annotationRef/>
      </w:r>
    </w:p>
    <w:p w:rsidR="00671A10" w:rsidRDefault="00671A10">
      <w:pPr>
        <w:pStyle w:val="CommentText"/>
      </w:pPr>
    </w:p>
    <w:p w:rsidR="00671A10" w:rsidRDefault="00671A10">
      <w:pPr>
        <w:pStyle w:val="CommentText"/>
      </w:pPr>
      <w:r>
        <w:t>DONE</w:t>
      </w:r>
    </w:p>
  </w:comment>
  <w:comment w:id="86" w:author="Mary Galvin" w:date="2018-04-15T14:32:00Z" w:initials="MG">
    <w:p w:rsidR="00671A10" w:rsidRDefault="002622F3">
      <w:pPr>
        <w:pStyle w:val="CommentText"/>
      </w:pPr>
      <w:r>
        <w:rPr>
          <w:rStyle w:val="CommentReference"/>
        </w:rPr>
        <w:annotationRef/>
      </w:r>
      <w:r>
        <w:t>No need to use “we”</w:t>
      </w:r>
    </w:p>
    <w:p w:rsidR="00671A10" w:rsidRDefault="00671A10">
      <w:pPr>
        <w:pStyle w:val="CommentText"/>
      </w:pPr>
    </w:p>
    <w:p w:rsidR="002622F3" w:rsidRDefault="00671A10">
      <w:pPr>
        <w:pStyle w:val="CommentText"/>
      </w:pPr>
      <w:r>
        <w:t>DONE</w:t>
      </w:r>
      <w:r w:rsidR="002622F3">
        <w:t xml:space="preserve"> </w:t>
      </w:r>
    </w:p>
  </w:comment>
  <w:comment w:id="93" w:author="Mary Galvin" w:date="2018-04-15T14:32:00Z" w:initials="MG">
    <w:p w:rsidR="002622F3" w:rsidRDefault="002622F3">
      <w:pPr>
        <w:pStyle w:val="CommentText"/>
      </w:pPr>
      <w:r>
        <w:rPr>
          <w:rStyle w:val="CommentReference"/>
        </w:rPr>
        <w:annotationRef/>
      </w:r>
      <w:r>
        <w:t>Again, tell them what you mean by script</w:t>
      </w:r>
    </w:p>
    <w:p w:rsidR="00671A10" w:rsidRDefault="00671A10">
      <w:pPr>
        <w:pStyle w:val="CommentText"/>
      </w:pPr>
    </w:p>
    <w:p w:rsidR="00671A10" w:rsidRDefault="00671A10">
      <w:pPr>
        <w:pStyle w:val="CommentText"/>
      </w:pPr>
      <w:r>
        <w:t>DONE</w:t>
      </w:r>
    </w:p>
  </w:comment>
  <w:comment w:id="94" w:author="Mary Galvin" w:date="2018-04-15T14:32:00Z" w:initials="MG">
    <w:p w:rsidR="002622F3" w:rsidRDefault="002622F3">
      <w:pPr>
        <w:pStyle w:val="CommentText"/>
      </w:pPr>
      <w:r>
        <w:rPr>
          <w:rStyle w:val="CommentReference"/>
        </w:rPr>
        <w:annotationRef/>
      </w:r>
      <w:r>
        <w:t>Same again, tell us what was the purpose of this</w:t>
      </w:r>
    </w:p>
    <w:p w:rsidR="00671A10" w:rsidRDefault="00671A10">
      <w:pPr>
        <w:pStyle w:val="CommentText"/>
      </w:pPr>
    </w:p>
    <w:p w:rsidR="00671A10" w:rsidRDefault="00671A10">
      <w:pPr>
        <w:pStyle w:val="CommentText"/>
      </w:pPr>
      <w:r>
        <w:t>DONE</w:t>
      </w:r>
    </w:p>
  </w:comment>
  <w:comment w:id="100" w:author="Mary Galvin" w:date="2018-04-15T14:32:00Z" w:initials="MG">
    <w:p w:rsidR="002622F3" w:rsidRDefault="002622F3">
      <w:pPr>
        <w:pStyle w:val="CommentText"/>
      </w:pPr>
      <w:r>
        <w:rPr>
          <w:rStyle w:val="CommentReference"/>
        </w:rPr>
        <w:annotationRef/>
      </w:r>
      <w:r>
        <w:t xml:space="preserve">Whenever you can always state the </w:t>
      </w:r>
      <w:proofErr w:type="spellStart"/>
      <w:r>
        <w:t>quanitity</w:t>
      </w:r>
      <w:proofErr w:type="spellEnd"/>
      <w:r>
        <w:t xml:space="preserve"> – data files containing X tweets</w:t>
      </w:r>
    </w:p>
    <w:p w:rsidR="00082097" w:rsidRDefault="00082097">
      <w:pPr>
        <w:pStyle w:val="CommentText"/>
      </w:pPr>
    </w:p>
    <w:p w:rsidR="00082097" w:rsidRDefault="00082097">
      <w:pPr>
        <w:pStyle w:val="CommentText"/>
      </w:pPr>
      <w:r>
        <w:t>DONE</w:t>
      </w:r>
    </w:p>
  </w:comment>
  <w:comment w:id="114" w:author="Corporate Edition" w:date="2018-04-15T17:15:00Z" w:initials="CE">
    <w:p w:rsidR="00C658C6" w:rsidRDefault="00C658C6">
      <w:pPr>
        <w:pStyle w:val="CommentText"/>
      </w:pPr>
      <w:r>
        <w:rPr>
          <w:rStyle w:val="CommentReference"/>
        </w:rPr>
        <w:annotationRef/>
      </w:r>
    </w:p>
    <w:p w:rsidR="00C658C6" w:rsidRDefault="00C658C6">
      <w:pPr>
        <w:pStyle w:val="CommentText"/>
      </w:pPr>
    </w:p>
    <w:p w:rsidR="00C658C6" w:rsidRDefault="000B45CF">
      <w:pPr>
        <w:pStyle w:val="CommentText"/>
      </w:pPr>
      <w:r>
        <w:t>DONE</w:t>
      </w:r>
    </w:p>
  </w:comment>
  <w:comment w:id="117" w:author="Mary Galvin" w:date="2018-04-15T14:34:00Z" w:initials="MG">
    <w:p w:rsidR="006C1901" w:rsidRDefault="006C1901">
      <w:pPr>
        <w:pStyle w:val="CommentText"/>
      </w:pPr>
      <w:r>
        <w:rPr>
          <w:rStyle w:val="CommentReference"/>
        </w:rPr>
        <w:annotationRef/>
      </w:r>
      <w:r>
        <w:t xml:space="preserve">Always use the same sentence for your RQ – take the one from the start and use throughout. Get it into the markers head. </w:t>
      </w:r>
    </w:p>
    <w:p w:rsidR="005C6ECE" w:rsidRDefault="005C6ECE">
      <w:pPr>
        <w:pStyle w:val="CommentText"/>
      </w:pPr>
    </w:p>
    <w:p w:rsidR="005C6ECE" w:rsidRDefault="005C6ECE">
      <w:pPr>
        <w:pStyle w:val="CommentText"/>
      </w:pPr>
      <w:r>
        <w:t>DONE</w:t>
      </w:r>
    </w:p>
  </w:comment>
  <w:comment w:id="121" w:author="Corporate Edition" w:date="2018-04-15T17:08:00Z" w:initials="CE">
    <w:p w:rsidR="00ED31C9" w:rsidRDefault="00ED31C9">
      <w:pPr>
        <w:pStyle w:val="CommentText"/>
      </w:pPr>
      <w:r>
        <w:rPr>
          <w:rStyle w:val="CommentReference"/>
        </w:rPr>
        <w:annotationRef/>
      </w:r>
    </w:p>
    <w:p w:rsidR="00ED31C9" w:rsidRDefault="00ED31C9">
      <w:pPr>
        <w:pStyle w:val="CommentText"/>
      </w:pPr>
      <w:r>
        <w:t>SORT OF DONE...SEND TO MARY???</w:t>
      </w:r>
    </w:p>
  </w:comment>
  <w:comment w:id="126" w:author="Corporate Edition" w:date="2018-04-15T14:35:00Z" w:initials="CE">
    <w:p w:rsidR="00453B0E" w:rsidRDefault="00453B0E">
      <w:pPr>
        <w:pStyle w:val="CommentText"/>
      </w:pPr>
      <w:r>
        <w:rPr>
          <w:rStyle w:val="CommentReference"/>
        </w:rPr>
        <w:annotationRef/>
      </w:r>
    </w:p>
    <w:p w:rsidR="00453B0E" w:rsidRDefault="00453B0E">
      <w:pPr>
        <w:pStyle w:val="CommentText"/>
      </w:pPr>
    </w:p>
    <w:p w:rsidR="00453B0E" w:rsidRDefault="00453B0E">
      <w:pPr>
        <w:pStyle w:val="CommentText"/>
      </w:pPr>
      <w:r>
        <w:t>DONE</w:t>
      </w:r>
    </w:p>
  </w:comment>
  <w:comment w:id="129" w:author="Mary Galvin" w:date="2018-04-15T14:35:00Z" w:initials="MG">
    <w:p w:rsidR="006C1901" w:rsidRDefault="006C1901">
      <w:pPr>
        <w:pStyle w:val="CommentText"/>
      </w:pPr>
      <w:r>
        <w:rPr>
          <w:rStyle w:val="CommentReference"/>
        </w:rPr>
        <w:annotationRef/>
      </w:r>
      <w:r>
        <w:t>You mean direct tweets? DMs are private?</w:t>
      </w:r>
    </w:p>
    <w:p w:rsidR="00C226E2" w:rsidRDefault="00C226E2">
      <w:pPr>
        <w:pStyle w:val="CommentText"/>
      </w:pPr>
    </w:p>
    <w:p w:rsidR="00C226E2" w:rsidRDefault="00C226E2">
      <w:pPr>
        <w:pStyle w:val="CommentText"/>
      </w:pPr>
      <w:r>
        <w:t>DONE</w:t>
      </w:r>
    </w:p>
  </w:comment>
  <w:comment w:id="136" w:author="Mary Galvin" w:date="2018-04-15T14:36:00Z" w:initials="MG">
    <w:p w:rsidR="00EF08D4" w:rsidRDefault="00EF08D4">
      <w:pPr>
        <w:pStyle w:val="CommentText"/>
      </w:pPr>
      <w:r>
        <w:rPr>
          <w:rStyle w:val="CommentReference"/>
        </w:rPr>
        <w:annotationRef/>
      </w:r>
      <w:r>
        <w:t xml:space="preserve">Tell the reader how you labelled these, I know it can sound obvious but you need to explain whether this was a label you created based on the content of the cluster or this was an existing cluster label used by someone else in another study etc. </w:t>
      </w:r>
    </w:p>
    <w:p w:rsidR="0061691F" w:rsidRDefault="0061691F">
      <w:pPr>
        <w:pStyle w:val="CommentText"/>
      </w:pPr>
    </w:p>
    <w:p w:rsidR="0061691F" w:rsidRDefault="0061691F">
      <w:pPr>
        <w:pStyle w:val="CommentText"/>
      </w:pPr>
      <w:r>
        <w:t>DONE</w:t>
      </w:r>
    </w:p>
  </w:comment>
  <w:comment w:id="142" w:author="Corporate Edition" w:date="2018-04-15T14:36:00Z" w:initials="CE">
    <w:p w:rsidR="00473B5F" w:rsidRDefault="00473B5F">
      <w:pPr>
        <w:pStyle w:val="CommentText"/>
      </w:pPr>
      <w:r>
        <w:rPr>
          <w:rStyle w:val="CommentReference"/>
        </w:rPr>
        <w:annotationRef/>
      </w:r>
    </w:p>
    <w:p w:rsidR="00473B5F" w:rsidRDefault="00473B5F">
      <w:pPr>
        <w:pStyle w:val="CommentText"/>
      </w:pPr>
      <w:r>
        <w:t>DONE</w:t>
      </w:r>
    </w:p>
  </w:comment>
  <w:comment w:id="144" w:author="Mary Galvin" w:date="2018-04-15T14:45:00Z" w:initials="MG">
    <w:p w:rsidR="00EF08D4" w:rsidRDefault="00EF08D4">
      <w:pPr>
        <w:pStyle w:val="CommentText"/>
      </w:pPr>
      <w:r>
        <w:rPr>
          <w:rStyle w:val="CommentReference"/>
        </w:rPr>
        <w:annotationRef/>
      </w:r>
      <w:r>
        <w:t xml:space="preserve">Give a nod to this and Klout above in the method. Remember the method needs to give all the details that could allow someone to replicate your study – it’s like a recipe. Just a line stating, word frequencies </w:t>
      </w:r>
      <w:proofErr w:type="spellStart"/>
      <w:r>
        <w:t>wre</w:t>
      </w:r>
      <w:proofErr w:type="spellEnd"/>
      <w:r>
        <w:t xml:space="preserve"> examined using…</w:t>
      </w:r>
    </w:p>
    <w:p w:rsidR="00D54CF3" w:rsidRDefault="00D54CF3">
      <w:pPr>
        <w:pStyle w:val="CommentText"/>
      </w:pPr>
    </w:p>
    <w:p w:rsidR="00D54CF3" w:rsidRDefault="00D54CF3">
      <w:pPr>
        <w:pStyle w:val="CommentText"/>
      </w:pPr>
      <w:r>
        <w:t>DONE</w:t>
      </w:r>
    </w:p>
  </w:comment>
  <w:comment w:id="149" w:author="Corporate Edition" w:date="2018-04-15T14:46:00Z" w:initials="CE">
    <w:p w:rsidR="00020E88" w:rsidRDefault="00020E88">
      <w:pPr>
        <w:pStyle w:val="CommentText"/>
      </w:pPr>
      <w:r>
        <w:rPr>
          <w:rStyle w:val="CommentReference"/>
        </w:rPr>
        <w:annotationRef/>
      </w:r>
    </w:p>
    <w:p w:rsidR="00020E88" w:rsidRDefault="00020E88">
      <w:pPr>
        <w:pStyle w:val="CommentText"/>
      </w:pPr>
    </w:p>
    <w:p w:rsidR="00020E88" w:rsidRDefault="00020E88">
      <w:pPr>
        <w:pStyle w:val="CommentText"/>
      </w:pPr>
      <w:r>
        <w:t>NEED TO DO</w:t>
      </w:r>
    </w:p>
  </w:comment>
  <w:comment w:id="158" w:author="Mary Galvin" w:date="2018-04-15T14:50:00Z" w:initials="MG">
    <w:p w:rsidR="00D62782" w:rsidRDefault="00D62782">
      <w:pPr>
        <w:pStyle w:val="CommentText"/>
      </w:pPr>
      <w:r>
        <w:rPr>
          <w:rStyle w:val="CommentReference"/>
        </w:rPr>
        <w:annotationRef/>
      </w:r>
      <w:r>
        <w:t xml:space="preserve">So this is really important. This is the answer to your RQ so really have it sharp. </w:t>
      </w:r>
    </w:p>
    <w:p w:rsidR="00CA4CA7" w:rsidRDefault="00CA4CA7">
      <w:pPr>
        <w:pStyle w:val="CommentText"/>
      </w:pPr>
    </w:p>
    <w:p w:rsidR="00CA4CA7" w:rsidRDefault="00CA4CA7">
      <w:pPr>
        <w:pStyle w:val="CommentText"/>
      </w:pPr>
      <w:r>
        <w:t>HALF DONE</w:t>
      </w:r>
    </w:p>
  </w:comment>
  <w:comment w:id="161" w:author="Mary Galvin" w:date="2018-04-15T14:51:00Z" w:initials="MG">
    <w:p w:rsidR="00D62782" w:rsidRDefault="00D62782">
      <w:pPr>
        <w:pStyle w:val="CommentText"/>
      </w:pPr>
      <w:r>
        <w:rPr>
          <w:rStyle w:val="CommentReference"/>
        </w:rPr>
        <w:annotationRef/>
      </w:r>
      <w:r>
        <w:t xml:space="preserve">Every chance you can add, “Based on the data/tweets etc” – just so the reader is aware that this isn’t subjective. </w:t>
      </w:r>
    </w:p>
    <w:p w:rsidR="00CA4CA7" w:rsidRDefault="00CA4CA7">
      <w:pPr>
        <w:pStyle w:val="CommentText"/>
      </w:pPr>
    </w:p>
    <w:p w:rsidR="00CA4CA7" w:rsidRDefault="00CA4CA7">
      <w:pPr>
        <w:pStyle w:val="CommentText"/>
      </w:pPr>
      <w:r>
        <w:t>DONE</w:t>
      </w:r>
    </w:p>
  </w:comment>
  <w:comment w:id="164" w:author="Mary Galvin" w:date="2018-04-15T16:27:00Z" w:initials="MG">
    <w:p w:rsidR="00D62782" w:rsidRDefault="00D62782">
      <w:pPr>
        <w:pStyle w:val="CommentText"/>
      </w:pPr>
      <w:r>
        <w:rPr>
          <w:rStyle w:val="CommentReference"/>
        </w:rPr>
        <w:annotationRef/>
      </w:r>
      <w:r>
        <w:t xml:space="preserve">This section needs a </w:t>
      </w:r>
      <w:proofErr w:type="spellStart"/>
      <w:r>
        <w:t>litte</w:t>
      </w:r>
      <w:proofErr w:type="spellEnd"/>
      <w:r>
        <w:t xml:space="preserve"> bit of a re-write. The purpose here is to link your results back to the lit you cited in the lit review. Don’t include any new lit here. If you have, just put it into the lit review and then ref back to it here. This is the part where you go, “These results illustrate what Galvin (2018) put forward, as outlined previously in the lit review”. It’s where you wax lyrical about your results, using lit to back it up. Put your own voice in there, e.g. “It is curious as to why XYZ, it may be the case Galvin was correct or it could be Power…” You have all the content just a reshape will sort it out. Take out a paper that you used for your lit review and see how the discussion is worded. </w:t>
      </w:r>
    </w:p>
    <w:p w:rsidR="00D8738E" w:rsidRDefault="00D8738E">
      <w:pPr>
        <w:pStyle w:val="CommentText"/>
      </w:pPr>
    </w:p>
    <w:p w:rsidR="00D8738E" w:rsidRDefault="00D8738E">
      <w:pPr>
        <w:pStyle w:val="CommentText"/>
      </w:pPr>
      <w:r>
        <w:t>WAITING FOR FEEDBACK</w:t>
      </w:r>
    </w:p>
  </w:comment>
  <w:comment w:id="166" w:author="Mary Galvin" w:date="2018-04-15T17:25:00Z" w:initials="MG">
    <w:p w:rsidR="003D4818" w:rsidRDefault="003D4818">
      <w:pPr>
        <w:pStyle w:val="CommentText"/>
      </w:pPr>
      <w:r>
        <w:rPr>
          <w:rStyle w:val="CommentReference"/>
        </w:rPr>
        <w:annotationRef/>
      </w:r>
      <w:r>
        <w:t xml:space="preserve">This is a great section and I think you could use it in the methodology where you describe cluster analysis. It really argues why this method was the right one for this. I’d move this piece up to method and then refer to it here in terms of your own </w:t>
      </w:r>
      <w:proofErr w:type="spellStart"/>
      <w:r>
        <w:t>satisifcation</w:t>
      </w:r>
      <w:proofErr w:type="spellEnd"/>
      <w:r>
        <w:t xml:space="preserve"> with it as a means of analysis for this project. Tell the reader why you liked it and or why it was maybe painful or tedious to do at times! Give an honest appraisal. </w:t>
      </w:r>
    </w:p>
    <w:p w:rsidR="002B5899" w:rsidRDefault="002B5899">
      <w:pPr>
        <w:pStyle w:val="CommentText"/>
      </w:pPr>
    </w:p>
    <w:p w:rsidR="002B5899" w:rsidRDefault="002B5899">
      <w:pPr>
        <w:pStyle w:val="CommentText"/>
      </w:pPr>
      <w:r>
        <w:t>MOVED BUT STILL TO REFER BACK FROM THIS POINT IN THE DOCUMENT</w:t>
      </w:r>
    </w:p>
  </w:comment>
  <w:comment w:id="168" w:author="Mary Galvin" w:date="2018-04-15T18:35:00Z" w:initials="MG">
    <w:p w:rsidR="00E54D50" w:rsidRDefault="00E54D50">
      <w:pPr>
        <w:pStyle w:val="CommentText"/>
      </w:pPr>
      <w:r>
        <w:rPr>
          <w:rStyle w:val="CommentReference"/>
        </w:rPr>
        <w:annotationRef/>
      </w:r>
      <w:r>
        <w:t xml:space="preserve">All good points. When you have time, flesh them out a bit more. E.g. give a line or two as to why it would be interesting to look at team and individual. Just </w:t>
      </w:r>
      <w:proofErr w:type="spellStart"/>
      <w:r>
        <w:t>builk</w:t>
      </w:r>
      <w:proofErr w:type="spellEnd"/>
      <w:r>
        <w:t xml:space="preserve"> it up a bit. Argue the points you are making re further research/directions. </w:t>
      </w:r>
    </w:p>
    <w:p w:rsidR="00426B6C" w:rsidRDefault="00426B6C">
      <w:pPr>
        <w:pStyle w:val="CommentText"/>
      </w:pPr>
    </w:p>
    <w:p w:rsidR="00426B6C" w:rsidRDefault="00426B6C">
      <w:pPr>
        <w:pStyle w:val="CommentText"/>
      </w:pPr>
      <w:r>
        <w:t>DONE</w:t>
      </w:r>
    </w:p>
  </w:comment>
  <w:comment w:id="170" w:author="Mary Galvin" w:date="2018-04-15T20:07:00Z" w:initials="MG">
    <w:p w:rsidR="00E54D50" w:rsidRDefault="00E54D50">
      <w:pPr>
        <w:pStyle w:val="CommentText"/>
      </w:pPr>
      <w:r>
        <w:rPr>
          <w:rStyle w:val="CommentReference"/>
        </w:rPr>
        <w:annotationRef/>
      </w:r>
      <w:r>
        <w:t xml:space="preserve">Good but this is where you give your final bow to the reader – state what each section covered, clearly argue why your RQ was NB, state it and the clearly answer it. You might find it easier to write if you put it before limitations and future research. </w:t>
      </w:r>
      <w:bookmarkStart w:id="173" w:name="_GoBack"/>
      <w:bookmarkEnd w:id="173"/>
    </w:p>
    <w:p w:rsidR="009B0217" w:rsidRDefault="009B0217">
      <w:pPr>
        <w:pStyle w:val="CommentText"/>
      </w:pPr>
    </w:p>
    <w:p w:rsidR="009B0217" w:rsidRDefault="009B0217">
      <w:pPr>
        <w:pStyle w:val="CommentText"/>
      </w:pPr>
      <w:r>
        <w:t>DONE BUT NEED FEEDBACK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BFE9D73" w15:done="0"/>
  <w15:commentEx w15:paraId="61EAFF72" w15:done="0"/>
  <w15:commentEx w15:paraId="0F569AE0" w15:done="0"/>
  <w15:commentEx w15:paraId="08802A6B" w15:done="0"/>
  <w15:commentEx w15:paraId="4D34F1C9" w15:done="0"/>
  <w15:commentEx w15:paraId="5DC32963" w15:done="0"/>
  <w15:commentEx w15:paraId="57F50FAF" w15:done="0"/>
  <w15:commentEx w15:paraId="3538D950" w15:done="0"/>
  <w15:commentEx w15:paraId="1B19A3EA" w15:done="0"/>
  <w15:commentEx w15:paraId="063E92DD" w15:done="0"/>
  <w15:commentEx w15:paraId="2236B909" w15:done="0"/>
  <w15:commentEx w15:paraId="23A7C4E1" w15:done="0"/>
  <w15:commentEx w15:paraId="2B72F108" w15:done="0"/>
  <w15:commentEx w15:paraId="0A18BAC6" w15:done="0"/>
  <w15:commentEx w15:paraId="365A0E89" w15:done="0"/>
  <w15:commentEx w15:paraId="4F121602" w15:done="0"/>
  <w15:commentEx w15:paraId="13409555" w15:done="0"/>
  <w15:commentEx w15:paraId="33B0A9DE" w15:done="0"/>
  <w15:commentEx w15:paraId="5E6CDAA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FE9D73" w16cid:durableId="1E567269"/>
  <w16cid:commentId w16cid:paraId="61EAFF72" w16cid:durableId="1E567547"/>
  <w16cid:commentId w16cid:paraId="0F569AE0" w16cid:durableId="1E5677BA"/>
  <w16cid:commentId w16cid:paraId="08802A6B" w16cid:durableId="1E56788F"/>
  <w16cid:commentId w16cid:paraId="4D34F1C9" w16cid:durableId="1E567A28"/>
  <w16cid:commentId w16cid:paraId="5DC32963" w16cid:durableId="1E567D28"/>
  <w16cid:commentId w16cid:paraId="57F50FAF" w16cid:durableId="1E567D62"/>
  <w16cid:commentId w16cid:paraId="3538D950" w16cid:durableId="1E567D81"/>
  <w16cid:commentId w16cid:paraId="1B19A3EA" w16cid:durableId="1E567E10"/>
  <w16cid:commentId w16cid:paraId="063E92DD" w16cid:durableId="1E567F06"/>
  <w16cid:commentId w16cid:paraId="2236B909" w16cid:durableId="1E568054"/>
  <w16cid:commentId w16cid:paraId="23A7C4E1" w16cid:durableId="1E5680EF"/>
  <w16cid:commentId w16cid:paraId="2B72F108" w16cid:durableId="1E568194"/>
  <w16cid:commentId w16cid:paraId="0A18BAC6" w16cid:durableId="1E5683A4"/>
  <w16cid:commentId w16cid:paraId="365A0E89" w16cid:durableId="1E5683FC"/>
  <w16cid:commentId w16cid:paraId="4F121602" w16cid:durableId="1E5684B8"/>
  <w16cid:commentId w16cid:paraId="13409555" w16cid:durableId="1E56864A"/>
  <w16cid:commentId w16cid:paraId="33B0A9DE" w16cid:durableId="1E56885E"/>
  <w16cid:commentId w16cid:paraId="5E6CDAA4" w16cid:durableId="1E5688FF"/>
</w16cid:commentsId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y Galvin">
    <w15:presenceInfo w15:providerId="Windows Live" w15:userId="fcf67454-bff8-473a-b749-965945d87e23"/>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trackRevisions/>
  <w:defaultTabStop w:val="720"/>
  <w:characterSpacingControl w:val="doNotCompress"/>
  <w:compat/>
  <w:rsids>
    <w:rsidRoot w:val="00EE1940"/>
    <w:rsid w:val="00020E88"/>
    <w:rsid w:val="00025204"/>
    <w:rsid w:val="00040A6D"/>
    <w:rsid w:val="000438A4"/>
    <w:rsid w:val="000541B6"/>
    <w:rsid w:val="000739AF"/>
    <w:rsid w:val="000739F2"/>
    <w:rsid w:val="00077919"/>
    <w:rsid w:val="00082097"/>
    <w:rsid w:val="00084C53"/>
    <w:rsid w:val="000A7621"/>
    <w:rsid w:val="000B45CF"/>
    <w:rsid w:val="000C150F"/>
    <w:rsid w:val="000D0821"/>
    <w:rsid w:val="000D28A9"/>
    <w:rsid w:val="00132059"/>
    <w:rsid w:val="00160BBC"/>
    <w:rsid w:val="00161A01"/>
    <w:rsid w:val="00176B30"/>
    <w:rsid w:val="0018152C"/>
    <w:rsid w:val="00196A30"/>
    <w:rsid w:val="001B0939"/>
    <w:rsid w:val="00220E3E"/>
    <w:rsid w:val="00235747"/>
    <w:rsid w:val="00236064"/>
    <w:rsid w:val="002622F3"/>
    <w:rsid w:val="0027613F"/>
    <w:rsid w:val="002B5474"/>
    <w:rsid w:val="002B5899"/>
    <w:rsid w:val="002E231D"/>
    <w:rsid w:val="00306FD4"/>
    <w:rsid w:val="00337566"/>
    <w:rsid w:val="00346C61"/>
    <w:rsid w:val="00356BAE"/>
    <w:rsid w:val="00372340"/>
    <w:rsid w:val="003856AB"/>
    <w:rsid w:val="003A6B87"/>
    <w:rsid w:val="003C4D56"/>
    <w:rsid w:val="003D4818"/>
    <w:rsid w:val="003E11D4"/>
    <w:rsid w:val="003F11DB"/>
    <w:rsid w:val="003F402E"/>
    <w:rsid w:val="00400155"/>
    <w:rsid w:val="0040109F"/>
    <w:rsid w:val="00426B6C"/>
    <w:rsid w:val="004311AF"/>
    <w:rsid w:val="0043124B"/>
    <w:rsid w:val="00450F6E"/>
    <w:rsid w:val="00453B0E"/>
    <w:rsid w:val="00473081"/>
    <w:rsid w:val="00473B5F"/>
    <w:rsid w:val="0049210B"/>
    <w:rsid w:val="004A4303"/>
    <w:rsid w:val="004A5400"/>
    <w:rsid w:val="004A71F6"/>
    <w:rsid w:val="004B1714"/>
    <w:rsid w:val="004B492B"/>
    <w:rsid w:val="004C7F00"/>
    <w:rsid w:val="004E7191"/>
    <w:rsid w:val="004F4387"/>
    <w:rsid w:val="00504C7B"/>
    <w:rsid w:val="005155B7"/>
    <w:rsid w:val="00516625"/>
    <w:rsid w:val="00567A0E"/>
    <w:rsid w:val="005715A6"/>
    <w:rsid w:val="005730CD"/>
    <w:rsid w:val="00580D7E"/>
    <w:rsid w:val="005924C5"/>
    <w:rsid w:val="005955F3"/>
    <w:rsid w:val="005A3E34"/>
    <w:rsid w:val="005B10D7"/>
    <w:rsid w:val="005C0056"/>
    <w:rsid w:val="005C6ECE"/>
    <w:rsid w:val="0061375C"/>
    <w:rsid w:val="0061691F"/>
    <w:rsid w:val="00662C3E"/>
    <w:rsid w:val="0066319F"/>
    <w:rsid w:val="0067104F"/>
    <w:rsid w:val="00671A10"/>
    <w:rsid w:val="006750DB"/>
    <w:rsid w:val="00684997"/>
    <w:rsid w:val="006A748E"/>
    <w:rsid w:val="006C1901"/>
    <w:rsid w:val="006D08BD"/>
    <w:rsid w:val="006E7218"/>
    <w:rsid w:val="0073318B"/>
    <w:rsid w:val="00742E62"/>
    <w:rsid w:val="00795307"/>
    <w:rsid w:val="00796D3B"/>
    <w:rsid w:val="00797DB2"/>
    <w:rsid w:val="007C460D"/>
    <w:rsid w:val="007C48E2"/>
    <w:rsid w:val="007D2335"/>
    <w:rsid w:val="007D23CE"/>
    <w:rsid w:val="007E281F"/>
    <w:rsid w:val="00805122"/>
    <w:rsid w:val="00815B6C"/>
    <w:rsid w:val="00820E30"/>
    <w:rsid w:val="00824272"/>
    <w:rsid w:val="00830C91"/>
    <w:rsid w:val="00851425"/>
    <w:rsid w:val="00854CF6"/>
    <w:rsid w:val="00866854"/>
    <w:rsid w:val="00867EB6"/>
    <w:rsid w:val="0087579B"/>
    <w:rsid w:val="008815B8"/>
    <w:rsid w:val="008B717B"/>
    <w:rsid w:val="008B7A64"/>
    <w:rsid w:val="008C418D"/>
    <w:rsid w:val="008D7A15"/>
    <w:rsid w:val="009534FA"/>
    <w:rsid w:val="009773A8"/>
    <w:rsid w:val="00981DF1"/>
    <w:rsid w:val="009862B4"/>
    <w:rsid w:val="009A19F5"/>
    <w:rsid w:val="009B0217"/>
    <w:rsid w:val="009B2ED6"/>
    <w:rsid w:val="009C22B2"/>
    <w:rsid w:val="009F60F4"/>
    <w:rsid w:val="009F61F1"/>
    <w:rsid w:val="00A35829"/>
    <w:rsid w:val="00A53FE8"/>
    <w:rsid w:val="00A74791"/>
    <w:rsid w:val="00AA0207"/>
    <w:rsid w:val="00AE4D79"/>
    <w:rsid w:val="00B13DD3"/>
    <w:rsid w:val="00B17CAA"/>
    <w:rsid w:val="00B31A9C"/>
    <w:rsid w:val="00B35B2A"/>
    <w:rsid w:val="00B429B8"/>
    <w:rsid w:val="00B43F4D"/>
    <w:rsid w:val="00B95D61"/>
    <w:rsid w:val="00BC70CB"/>
    <w:rsid w:val="00BF0CAC"/>
    <w:rsid w:val="00C0477C"/>
    <w:rsid w:val="00C07E82"/>
    <w:rsid w:val="00C226E2"/>
    <w:rsid w:val="00C26B82"/>
    <w:rsid w:val="00C30CD6"/>
    <w:rsid w:val="00C4326C"/>
    <w:rsid w:val="00C6424B"/>
    <w:rsid w:val="00C658C6"/>
    <w:rsid w:val="00C67447"/>
    <w:rsid w:val="00C82EBA"/>
    <w:rsid w:val="00C85941"/>
    <w:rsid w:val="00CA37E7"/>
    <w:rsid w:val="00CA4CA7"/>
    <w:rsid w:val="00CB1CEF"/>
    <w:rsid w:val="00CB34DB"/>
    <w:rsid w:val="00CB4470"/>
    <w:rsid w:val="00CC1E57"/>
    <w:rsid w:val="00CC4C0C"/>
    <w:rsid w:val="00CC681B"/>
    <w:rsid w:val="00CF2833"/>
    <w:rsid w:val="00D1036B"/>
    <w:rsid w:val="00D34FA5"/>
    <w:rsid w:val="00D54CF3"/>
    <w:rsid w:val="00D563AD"/>
    <w:rsid w:val="00D56A4A"/>
    <w:rsid w:val="00D6111F"/>
    <w:rsid w:val="00D62782"/>
    <w:rsid w:val="00D64879"/>
    <w:rsid w:val="00D7713C"/>
    <w:rsid w:val="00D8738E"/>
    <w:rsid w:val="00DA1818"/>
    <w:rsid w:val="00DE0914"/>
    <w:rsid w:val="00DF4FCC"/>
    <w:rsid w:val="00DF7137"/>
    <w:rsid w:val="00E01787"/>
    <w:rsid w:val="00E361CC"/>
    <w:rsid w:val="00E42768"/>
    <w:rsid w:val="00E519AE"/>
    <w:rsid w:val="00E54D50"/>
    <w:rsid w:val="00E83985"/>
    <w:rsid w:val="00E8640D"/>
    <w:rsid w:val="00ED31C9"/>
    <w:rsid w:val="00ED68DF"/>
    <w:rsid w:val="00EE1940"/>
    <w:rsid w:val="00EF03E5"/>
    <w:rsid w:val="00EF08D4"/>
    <w:rsid w:val="00F22319"/>
    <w:rsid w:val="00F27B0D"/>
    <w:rsid w:val="00F34866"/>
    <w:rsid w:val="00F3620D"/>
    <w:rsid w:val="00F41B90"/>
    <w:rsid w:val="00F43EF0"/>
    <w:rsid w:val="00F4770C"/>
    <w:rsid w:val="00F63E5D"/>
    <w:rsid w:val="00F70616"/>
    <w:rsid w:val="00F917C4"/>
    <w:rsid w:val="00FA0BD6"/>
    <w:rsid w:val="00FA7F3E"/>
    <w:rsid w:val="00FB61DF"/>
    <w:rsid w:val="00FD3009"/>
  </w:rsids>
  <m:mathPr>
    <m:mathFont m:val="Cambria Math"/>
    <m:brkBin m:val="before"/>
    <m:brkBinSub m:val="--"/>
    <m:smallFrac/>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4FA5"/>
  </w:style>
  <w:style w:type="paragraph" w:styleId="Heading1">
    <w:name w:val="heading 1"/>
    <w:basedOn w:val="Normal"/>
    <w:next w:val="Normal"/>
    <w:link w:val="Heading1Char"/>
    <w:uiPriority w:val="9"/>
    <w:qFormat/>
    <w:rsid w:val="009B2E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07E82"/>
    <w:pPr>
      <w:keepNext/>
      <w:keepLines/>
      <w:spacing w:before="200" w:after="0" w:line="240"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B2ED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B2ED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B2ED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0CAC"/>
    <w:rPr>
      <w:color w:val="0000FF" w:themeColor="hyperlink"/>
      <w:u w:val="single"/>
    </w:rPr>
  </w:style>
  <w:style w:type="paragraph" w:styleId="BalloonText">
    <w:name w:val="Balloon Text"/>
    <w:basedOn w:val="Normal"/>
    <w:link w:val="BalloonTextChar"/>
    <w:uiPriority w:val="99"/>
    <w:semiHidden/>
    <w:unhideWhenUsed/>
    <w:rsid w:val="00B429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9B8"/>
    <w:rPr>
      <w:rFonts w:ascii="Tahoma" w:hAnsi="Tahoma" w:cs="Tahoma"/>
      <w:sz w:val="16"/>
      <w:szCs w:val="16"/>
    </w:rPr>
  </w:style>
  <w:style w:type="paragraph" w:styleId="NoSpacing">
    <w:name w:val="No Spacing"/>
    <w:uiPriority w:val="1"/>
    <w:qFormat/>
    <w:rsid w:val="0073318B"/>
    <w:pPr>
      <w:spacing w:after="0" w:line="240" w:lineRule="auto"/>
    </w:pPr>
  </w:style>
  <w:style w:type="table" w:styleId="TableGrid">
    <w:name w:val="Table Grid"/>
    <w:basedOn w:val="TableNormal"/>
    <w:uiPriority w:val="59"/>
    <w:rsid w:val="0073318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C07E82"/>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C07E82"/>
    <w:rPr>
      <w:b/>
      <w:bCs/>
    </w:rPr>
  </w:style>
  <w:style w:type="character" w:customStyle="1" w:styleId="Heading1Char">
    <w:name w:val="Heading 1 Char"/>
    <w:basedOn w:val="DefaultParagraphFont"/>
    <w:link w:val="Heading1"/>
    <w:uiPriority w:val="9"/>
    <w:rsid w:val="009B2ED6"/>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9B2ED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B2ED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B2ED6"/>
    <w:rPr>
      <w:rFonts w:asciiTheme="majorHAnsi" w:eastAsiaTheme="majorEastAsia" w:hAnsiTheme="majorHAnsi" w:cstheme="majorBidi"/>
      <w:color w:val="243F60" w:themeColor="accent1" w:themeShade="7F"/>
    </w:rPr>
  </w:style>
  <w:style w:type="paragraph" w:styleId="TOCHeading">
    <w:name w:val="TOC Heading"/>
    <w:basedOn w:val="Heading1"/>
    <w:next w:val="Normal"/>
    <w:uiPriority w:val="39"/>
    <w:semiHidden/>
    <w:unhideWhenUsed/>
    <w:qFormat/>
    <w:rsid w:val="00AA0207"/>
    <w:pPr>
      <w:outlineLvl w:val="9"/>
    </w:pPr>
    <w:rPr>
      <w:lang w:val="en-US"/>
    </w:rPr>
  </w:style>
  <w:style w:type="paragraph" w:styleId="TOC1">
    <w:name w:val="toc 1"/>
    <w:basedOn w:val="Normal"/>
    <w:next w:val="Normal"/>
    <w:autoRedefine/>
    <w:uiPriority w:val="39"/>
    <w:unhideWhenUsed/>
    <w:qFormat/>
    <w:rsid w:val="00AA0207"/>
    <w:pPr>
      <w:spacing w:after="100"/>
    </w:pPr>
  </w:style>
  <w:style w:type="paragraph" w:styleId="TOC2">
    <w:name w:val="toc 2"/>
    <w:basedOn w:val="Normal"/>
    <w:next w:val="Normal"/>
    <w:autoRedefine/>
    <w:uiPriority w:val="39"/>
    <w:unhideWhenUsed/>
    <w:qFormat/>
    <w:rsid w:val="00AA0207"/>
    <w:pPr>
      <w:spacing w:after="100"/>
      <w:ind w:left="220"/>
    </w:pPr>
  </w:style>
  <w:style w:type="paragraph" w:styleId="TOC3">
    <w:name w:val="toc 3"/>
    <w:basedOn w:val="Normal"/>
    <w:next w:val="Normal"/>
    <w:autoRedefine/>
    <w:uiPriority w:val="39"/>
    <w:unhideWhenUsed/>
    <w:qFormat/>
    <w:rsid w:val="00AA0207"/>
    <w:pPr>
      <w:spacing w:after="100"/>
      <w:ind w:left="440"/>
    </w:pPr>
  </w:style>
  <w:style w:type="character" w:styleId="CommentReference">
    <w:name w:val="annotation reference"/>
    <w:basedOn w:val="DefaultParagraphFont"/>
    <w:uiPriority w:val="99"/>
    <w:semiHidden/>
    <w:unhideWhenUsed/>
    <w:rsid w:val="00567A0E"/>
    <w:rPr>
      <w:sz w:val="16"/>
      <w:szCs w:val="16"/>
    </w:rPr>
  </w:style>
  <w:style w:type="paragraph" w:styleId="CommentText">
    <w:name w:val="annotation text"/>
    <w:basedOn w:val="Normal"/>
    <w:link w:val="CommentTextChar"/>
    <w:uiPriority w:val="99"/>
    <w:semiHidden/>
    <w:unhideWhenUsed/>
    <w:rsid w:val="00567A0E"/>
    <w:pPr>
      <w:spacing w:line="240" w:lineRule="auto"/>
    </w:pPr>
    <w:rPr>
      <w:sz w:val="20"/>
      <w:szCs w:val="20"/>
    </w:rPr>
  </w:style>
  <w:style w:type="character" w:customStyle="1" w:styleId="CommentTextChar">
    <w:name w:val="Comment Text Char"/>
    <w:basedOn w:val="DefaultParagraphFont"/>
    <w:link w:val="CommentText"/>
    <w:uiPriority w:val="99"/>
    <w:semiHidden/>
    <w:rsid w:val="00567A0E"/>
    <w:rPr>
      <w:sz w:val="20"/>
      <w:szCs w:val="20"/>
    </w:rPr>
  </w:style>
  <w:style w:type="paragraph" w:styleId="CommentSubject">
    <w:name w:val="annotation subject"/>
    <w:basedOn w:val="CommentText"/>
    <w:next w:val="CommentText"/>
    <w:link w:val="CommentSubjectChar"/>
    <w:uiPriority w:val="99"/>
    <w:semiHidden/>
    <w:unhideWhenUsed/>
    <w:rsid w:val="00567A0E"/>
    <w:rPr>
      <w:b/>
      <w:bCs/>
    </w:rPr>
  </w:style>
  <w:style w:type="character" w:customStyle="1" w:styleId="CommentSubjectChar">
    <w:name w:val="Comment Subject Char"/>
    <w:basedOn w:val="CommentTextChar"/>
    <w:link w:val="CommentSubject"/>
    <w:uiPriority w:val="99"/>
    <w:semiHidden/>
    <w:rsid w:val="00567A0E"/>
    <w:rPr>
      <w:b/>
      <w:bCs/>
      <w:sz w:val="20"/>
      <w:szCs w:val="20"/>
    </w:rPr>
  </w:style>
</w:styles>
</file>

<file path=word/webSettings.xml><?xml version="1.0" encoding="utf-8"?>
<w:webSettings xmlns:r="http://schemas.openxmlformats.org/officeDocument/2006/relationships" xmlns:w="http://schemas.openxmlformats.org/wordprocessingml/2006/main">
  <w:divs>
    <w:div w:id="31854358">
      <w:bodyDiv w:val="1"/>
      <w:marLeft w:val="0"/>
      <w:marRight w:val="0"/>
      <w:marTop w:val="0"/>
      <w:marBottom w:val="0"/>
      <w:divBdr>
        <w:top w:val="none" w:sz="0" w:space="0" w:color="auto"/>
        <w:left w:val="none" w:sz="0" w:space="0" w:color="auto"/>
        <w:bottom w:val="none" w:sz="0" w:space="0" w:color="auto"/>
        <w:right w:val="none" w:sz="0" w:space="0" w:color="auto"/>
      </w:divBdr>
      <w:divsChild>
        <w:div w:id="1013074930">
          <w:marLeft w:val="0"/>
          <w:marRight w:val="0"/>
          <w:marTop w:val="0"/>
          <w:marBottom w:val="0"/>
          <w:divBdr>
            <w:top w:val="none" w:sz="0" w:space="0" w:color="auto"/>
            <w:left w:val="none" w:sz="0" w:space="0" w:color="auto"/>
            <w:bottom w:val="none" w:sz="0" w:space="0" w:color="auto"/>
            <w:right w:val="none" w:sz="0" w:space="0" w:color="auto"/>
          </w:divBdr>
        </w:div>
        <w:div w:id="740255330">
          <w:marLeft w:val="0"/>
          <w:marRight w:val="0"/>
          <w:marTop w:val="0"/>
          <w:marBottom w:val="0"/>
          <w:divBdr>
            <w:top w:val="none" w:sz="0" w:space="0" w:color="auto"/>
            <w:left w:val="none" w:sz="0" w:space="0" w:color="auto"/>
            <w:bottom w:val="none" w:sz="0" w:space="0" w:color="auto"/>
            <w:right w:val="none" w:sz="0" w:space="0" w:color="auto"/>
          </w:divBdr>
        </w:div>
        <w:div w:id="1946183389">
          <w:marLeft w:val="0"/>
          <w:marRight w:val="0"/>
          <w:marTop w:val="0"/>
          <w:marBottom w:val="0"/>
          <w:divBdr>
            <w:top w:val="none" w:sz="0" w:space="0" w:color="auto"/>
            <w:left w:val="none" w:sz="0" w:space="0" w:color="auto"/>
            <w:bottom w:val="none" w:sz="0" w:space="0" w:color="auto"/>
            <w:right w:val="none" w:sz="0" w:space="0" w:color="auto"/>
          </w:divBdr>
        </w:div>
        <w:div w:id="1118600261">
          <w:marLeft w:val="0"/>
          <w:marRight w:val="0"/>
          <w:marTop w:val="0"/>
          <w:marBottom w:val="0"/>
          <w:divBdr>
            <w:top w:val="none" w:sz="0" w:space="0" w:color="auto"/>
            <w:left w:val="none" w:sz="0" w:space="0" w:color="auto"/>
            <w:bottom w:val="none" w:sz="0" w:space="0" w:color="auto"/>
            <w:right w:val="none" w:sz="0" w:space="0" w:color="auto"/>
          </w:divBdr>
        </w:div>
        <w:div w:id="276303807">
          <w:marLeft w:val="0"/>
          <w:marRight w:val="0"/>
          <w:marTop w:val="0"/>
          <w:marBottom w:val="0"/>
          <w:divBdr>
            <w:top w:val="none" w:sz="0" w:space="0" w:color="auto"/>
            <w:left w:val="none" w:sz="0" w:space="0" w:color="auto"/>
            <w:bottom w:val="none" w:sz="0" w:space="0" w:color="auto"/>
            <w:right w:val="none" w:sz="0" w:space="0" w:color="auto"/>
          </w:divBdr>
        </w:div>
        <w:div w:id="304089686">
          <w:marLeft w:val="0"/>
          <w:marRight w:val="0"/>
          <w:marTop w:val="0"/>
          <w:marBottom w:val="0"/>
          <w:divBdr>
            <w:top w:val="none" w:sz="0" w:space="0" w:color="auto"/>
            <w:left w:val="none" w:sz="0" w:space="0" w:color="auto"/>
            <w:bottom w:val="none" w:sz="0" w:space="0" w:color="auto"/>
            <w:right w:val="none" w:sz="0" w:space="0" w:color="auto"/>
          </w:divBdr>
        </w:div>
        <w:div w:id="537014408">
          <w:marLeft w:val="0"/>
          <w:marRight w:val="0"/>
          <w:marTop w:val="0"/>
          <w:marBottom w:val="0"/>
          <w:divBdr>
            <w:top w:val="none" w:sz="0" w:space="0" w:color="auto"/>
            <w:left w:val="none" w:sz="0" w:space="0" w:color="auto"/>
            <w:bottom w:val="none" w:sz="0" w:space="0" w:color="auto"/>
            <w:right w:val="none" w:sz="0" w:space="0" w:color="auto"/>
          </w:divBdr>
        </w:div>
        <w:div w:id="1756441459">
          <w:marLeft w:val="0"/>
          <w:marRight w:val="0"/>
          <w:marTop w:val="0"/>
          <w:marBottom w:val="0"/>
          <w:divBdr>
            <w:top w:val="none" w:sz="0" w:space="0" w:color="auto"/>
            <w:left w:val="none" w:sz="0" w:space="0" w:color="auto"/>
            <w:bottom w:val="none" w:sz="0" w:space="0" w:color="auto"/>
            <w:right w:val="none" w:sz="0" w:space="0" w:color="auto"/>
          </w:divBdr>
        </w:div>
        <w:div w:id="1573658983">
          <w:marLeft w:val="0"/>
          <w:marRight w:val="0"/>
          <w:marTop w:val="0"/>
          <w:marBottom w:val="0"/>
          <w:divBdr>
            <w:top w:val="none" w:sz="0" w:space="0" w:color="auto"/>
            <w:left w:val="none" w:sz="0" w:space="0" w:color="auto"/>
            <w:bottom w:val="none" w:sz="0" w:space="0" w:color="auto"/>
            <w:right w:val="none" w:sz="0" w:space="0" w:color="auto"/>
          </w:divBdr>
        </w:div>
        <w:div w:id="2025354793">
          <w:marLeft w:val="0"/>
          <w:marRight w:val="0"/>
          <w:marTop w:val="0"/>
          <w:marBottom w:val="0"/>
          <w:divBdr>
            <w:top w:val="none" w:sz="0" w:space="0" w:color="auto"/>
            <w:left w:val="none" w:sz="0" w:space="0" w:color="auto"/>
            <w:bottom w:val="none" w:sz="0" w:space="0" w:color="auto"/>
            <w:right w:val="none" w:sz="0" w:space="0" w:color="auto"/>
          </w:divBdr>
        </w:div>
        <w:div w:id="614824155">
          <w:marLeft w:val="0"/>
          <w:marRight w:val="0"/>
          <w:marTop w:val="0"/>
          <w:marBottom w:val="0"/>
          <w:divBdr>
            <w:top w:val="none" w:sz="0" w:space="0" w:color="auto"/>
            <w:left w:val="none" w:sz="0" w:space="0" w:color="auto"/>
            <w:bottom w:val="none" w:sz="0" w:space="0" w:color="auto"/>
            <w:right w:val="none" w:sz="0" w:space="0" w:color="auto"/>
          </w:divBdr>
        </w:div>
        <w:div w:id="603416185">
          <w:marLeft w:val="0"/>
          <w:marRight w:val="0"/>
          <w:marTop w:val="0"/>
          <w:marBottom w:val="0"/>
          <w:divBdr>
            <w:top w:val="none" w:sz="0" w:space="0" w:color="auto"/>
            <w:left w:val="none" w:sz="0" w:space="0" w:color="auto"/>
            <w:bottom w:val="none" w:sz="0" w:space="0" w:color="auto"/>
            <w:right w:val="none" w:sz="0" w:space="0" w:color="auto"/>
          </w:divBdr>
        </w:div>
        <w:div w:id="1530610402">
          <w:marLeft w:val="0"/>
          <w:marRight w:val="0"/>
          <w:marTop w:val="0"/>
          <w:marBottom w:val="0"/>
          <w:divBdr>
            <w:top w:val="none" w:sz="0" w:space="0" w:color="auto"/>
            <w:left w:val="none" w:sz="0" w:space="0" w:color="auto"/>
            <w:bottom w:val="none" w:sz="0" w:space="0" w:color="auto"/>
            <w:right w:val="none" w:sz="0" w:space="0" w:color="auto"/>
          </w:divBdr>
        </w:div>
        <w:div w:id="2084404897">
          <w:marLeft w:val="0"/>
          <w:marRight w:val="0"/>
          <w:marTop w:val="0"/>
          <w:marBottom w:val="0"/>
          <w:divBdr>
            <w:top w:val="none" w:sz="0" w:space="0" w:color="auto"/>
            <w:left w:val="none" w:sz="0" w:space="0" w:color="auto"/>
            <w:bottom w:val="none" w:sz="0" w:space="0" w:color="auto"/>
            <w:right w:val="none" w:sz="0" w:space="0" w:color="auto"/>
          </w:divBdr>
        </w:div>
      </w:divsChild>
    </w:div>
    <w:div w:id="62996428">
      <w:bodyDiv w:val="1"/>
      <w:marLeft w:val="0"/>
      <w:marRight w:val="0"/>
      <w:marTop w:val="0"/>
      <w:marBottom w:val="0"/>
      <w:divBdr>
        <w:top w:val="none" w:sz="0" w:space="0" w:color="auto"/>
        <w:left w:val="none" w:sz="0" w:space="0" w:color="auto"/>
        <w:bottom w:val="none" w:sz="0" w:space="0" w:color="auto"/>
        <w:right w:val="none" w:sz="0" w:space="0" w:color="auto"/>
      </w:divBdr>
      <w:divsChild>
        <w:div w:id="654188190">
          <w:marLeft w:val="0"/>
          <w:marRight w:val="0"/>
          <w:marTop w:val="0"/>
          <w:marBottom w:val="0"/>
          <w:divBdr>
            <w:top w:val="none" w:sz="0" w:space="0" w:color="auto"/>
            <w:left w:val="none" w:sz="0" w:space="0" w:color="auto"/>
            <w:bottom w:val="none" w:sz="0" w:space="0" w:color="auto"/>
            <w:right w:val="none" w:sz="0" w:space="0" w:color="auto"/>
          </w:divBdr>
        </w:div>
        <w:div w:id="908340989">
          <w:marLeft w:val="0"/>
          <w:marRight w:val="0"/>
          <w:marTop w:val="0"/>
          <w:marBottom w:val="0"/>
          <w:divBdr>
            <w:top w:val="none" w:sz="0" w:space="0" w:color="auto"/>
            <w:left w:val="none" w:sz="0" w:space="0" w:color="auto"/>
            <w:bottom w:val="none" w:sz="0" w:space="0" w:color="auto"/>
            <w:right w:val="none" w:sz="0" w:space="0" w:color="auto"/>
          </w:divBdr>
        </w:div>
        <w:div w:id="1146582823">
          <w:marLeft w:val="0"/>
          <w:marRight w:val="0"/>
          <w:marTop w:val="0"/>
          <w:marBottom w:val="0"/>
          <w:divBdr>
            <w:top w:val="none" w:sz="0" w:space="0" w:color="auto"/>
            <w:left w:val="none" w:sz="0" w:space="0" w:color="auto"/>
            <w:bottom w:val="none" w:sz="0" w:space="0" w:color="auto"/>
            <w:right w:val="none" w:sz="0" w:space="0" w:color="auto"/>
          </w:divBdr>
        </w:div>
        <w:div w:id="1258712853">
          <w:marLeft w:val="0"/>
          <w:marRight w:val="0"/>
          <w:marTop w:val="0"/>
          <w:marBottom w:val="0"/>
          <w:divBdr>
            <w:top w:val="none" w:sz="0" w:space="0" w:color="auto"/>
            <w:left w:val="none" w:sz="0" w:space="0" w:color="auto"/>
            <w:bottom w:val="none" w:sz="0" w:space="0" w:color="auto"/>
            <w:right w:val="none" w:sz="0" w:space="0" w:color="auto"/>
          </w:divBdr>
        </w:div>
        <w:div w:id="581452476">
          <w:marLeft w:val="0"/>
          <w:marRight w:val="0"/>
          <w:marTop w:val="0"/>
          <w:marBottom w:val="0"/>
          <w:divBdr>
            <w:top w:val="none" w:sz="0" w:space="0" w:color="auto"/>
            <w:left w:val="none" w:sz="0" w:space="0" w:color="auto"/>
            <w:bottom w:val="none" w:sz="0" w:space="0" w:color="auto"/>
            <w:right w:val="none" w:sz="0" w:space="0" w:color="auto"/>
          </w:divBdr>
        </w:div>
        <w:div w:id="969751705">
          <w:marLeft w:val="0"/>
          <w:marRight w:val="0"/>
          <w:marTop w:val="0"/>
          <w:marBottom w:val="0"/>
          <w:divBdr>
            <w:top w:val="none" w:sz="0" w:space="0" w:color="auto"/>
            <w:left w:val="none" w:sz="0" w:space="0" w:color="auto"/>
            <w:bottom w:val="none" w:sz="0" w:space="0" w:color="auto"/>
            <w:right w:val="none" w:sz="0" w:space="0" w:color="auto"/>
          </w:divBdr>
        </w:div>
        <w:div w:id="1109663390">
          <w:marLeft w:val="0"/>
          <w:marRight w:val="0"/>
          <w:marTop w:val="0"/>
          <w:marBottom w:val="0"/>
          <w:divBdr>
            <w:top w:val="none" w:sz="0" w:space="0" w:color="auto"/>
            <w:left w:val="none" w:sz="0" w:space="0" w:color="auto"/>
            <w:bottom w:val="none" w:sz="0" w:space="0" w:color="auto"/>
            <w:right w:val="none" w:sz="0" w:space="0" w:color="auto"/>
          </w:divBdr>
        </w:div>
        <w:div w:id="913128933">
          <w:marLeft w:val="0"/>
          <w:marRight w:val="0"/>
          <w:marTop w:val="0"/>
          <w:marBottom w:val="0"/>
          <w:divBdr>
            <w:top w:val="none" w:sz="0" w:space="0" w:color="auto"/>
            <w:left w:val="none" w:sz="0" w:space="0" w:color="auto"/>
            <w:bottom w:val="none" w:sz="0" w:space="0" w:color="auto"/>
            <w:right w:val="none" w:sz="0" w:space="0" w:color="auto"/>
          </w:divBdr>
        </w:div>
        <w:div w:id="439881019">
          <w:marLeft w:val="0"/>
          <w:marRight w:val="0"/>
          <w:marTop w:val="0"/>
          <w:marBottom w:val="0"/>
          <w:divBdr>
            <w:top w:val="none" w:sz="0" w:space="0" w:color="auto"/>
            <w:left w:val="none" w:sz="0" w:space="0" w:color="auto"/>
            <w:bottom w:val="none" w:sz="0" w:space="0" w:color="auto"/>
            <w:right w:val="none" w:sz="0" w:space="0" w:color="auto"/>
          </w:divBdr>
        </w:div>
        <w:div w:id="290325950">
          <w:marLeft w:val="0"/>
          <w:marRight w:val="0"/>
          <w:marTop w:val="0"/>
          <w:marBottom w:val="0"/>
          <w:divBdr>
            <w:top w:val="none" w:sz="0" w:space="0" w:color="auto"/>
            <w:left w:val="none" w:sz="0" w:space="0" w:color="auto"/>
            <w:bottom w:val="none" w:sz="0" w:space="0" w:color="auto"/>
            <w:right w:val="none" w:sz="0" w:space="0" w:color="auto"/>
          </w:divBdr>
        </w:div>
        <w:div w:id="1217938051">
          <w:marLeft w:val="0"/>
          <w:marRight w:val="0"/>
          <w:marTop w:val="0"/>
          <w:marBottom w:val="0"/>
          <w:divBdr>
            <w:top w:val="none" w:sz="0" w:space="0" w:color="auto"/>
            <w:left w:val="none" w:sz="0" w:space="0" w:color="auto"/>
            <w:bottom w:val="none" w:sz="0" w:space="0" w:color="auto"/>
            <w:right w:val="none" w:sz="0" w:space="0" w:color="auto"/>
          </w:divBdr>
        </w:div>
        <w:div w:id="716780477">
          <w:marLeft w:val="0"/>
          <w:marRight w:val="0"/>
          <w:marTop w:val="0"/>
          <w:marBottom w:val="0"/>
          <w:divBdr>
            <w:top w:val="none" w:sz="0" w:space="0" w:color="auto"/>
            <w:left w:val="none" w:sz="0" w:space="0" w:color="auto"/>
            <w:bottom w:val="none" w:sz="0" w:space="0" w:color="auto"/>
            <w:right w:val="none" w:sz="0" w:space="0" w:color="auto"/>
          </w:divBdr>
        </w:div>
        <w:div w:id="1586911524">
          <w:marLeft w:val="0"/>
          <w:marRight w:val="0"/>
          <w:marTop w:val="0"/>
          <w:marBottom w:val="0"/>
          <w:divBdr>
            <w:top w:val="none" w:sz="0" w:space="0" w:color="auto"/>
            <w:left w:val="none" w:sz="0" w:space="0" w:color="auto"/>
            <w:bottom w:val="none" w:sz="0" w:space="0" w:color="auto"/>
            <w:right w:val="none" w:sz="0" w:space="0" w:color="auto"/>
          </w:divBdr>
        </w:div>
        <w:div w:id="1552811215">
          <w:marLeft w:val="0"/>
          <w:marRight w:val="0"/>
          <w:marTop w:val="0"/>
          <w:marBottom w:val="0"/>
          <w:divBdr>
            <w:top w:val="none" w:sz="0" w:space="0" w:color="auto"/>
            <w:left w:val="none" w:sz="0" w:space="0" w:color="auto"/>
            <w:bottom w:val="none" w:sz="0" w:space="0" w:color="auto"/>
            <w:right w:val="none" w:sz="0" w:space="0" w:color="auto"/>
          </w:divBdr>
        </w:div>
        <w:div w:id="136074276">
          <w:marLeft w:val="0"/>
          <w:marRight w:val="0"/>
          <w:marTop w:val="0"/>
          <w:marBottom w:val="0"/>
          <w:divBdr>
            <w:top w:val="none" w:sz="0" w:space="0" w:color="auto"/>
            <w:left w:val="none" w:sz="0" w:space="0" w:color="auto"/>
            <w:bottom w:val="none" w:sz="0" w:space="0" w:color="auto"/>
            <w:right w:val="none" w:sz="0" w:space="0" w:color="auto"/>
          </w:divBdr>
        </w:div>
      </w:divsChild>
    </w:div>
    <w:div w:id="196042416">
      <w:bodyDiv w:val="1"/>
      <w:marLeft w:val="0"/>
      <w:marRight w:val="0"/>
      <w:marTop w:val="0"/>
      <w:marBottom w:val="0"/>
      <w:divBdr>
        <w:top w:val="none" w:sz="0" w:space="0" w:color="auto"/>
        <w:left w:val="none" w:sz="0" w:space="0" w:color="auto"/>
        <w:bottom w:val="none" w:sz="0" w:space="0" w:color="auto"/>
        <w:right w:val="none" w:sz="0" w:space="0" w:color="auto"/>
      </w:divBdr>
      <w:divsChild>
        <w:div w:id="1816992369">
          <w:marLeft w:val="0"/>
          <w:marRight w:val="0"/>
          <w:marTop w:val="0"/>
          <w:marBottom w:val="0"/>
          <w:divBdr>
            <w:top w:val="none" w:sz="0" w:space="0" w:color="auto"/>
            <w:left w:val="none" w:sz="0" w:space="0" w:color="auto"/>
            <w:bottom w:val="none" w:sz="0" w:space="0" w:color="auto"/>
            <w:right w:val="none" w:sz="0" w:space="0" w:color="auto"/>
          </w:divBdr>
        </w:div>
        <w:div w:id="1622764412">
          <w:marLeft w:val="0"/>
          <w:marRight w:val="0"/>
          <w:marTop w:val="0"/>
          <w:marBottom w:val="0"/>
          <w:divBdr>
            <w:top w:val="none" w:sz="0" w:space="0" w:color="auto"/>
            <w:left w:val="none" w:sz="0" w:space="0" w:color="auto"/>
            <w:bottom w:val="none" w:sz="0" w:space="0" w:color="auto"/>
            <w:right w:val="none" w:sz="0" w:space="0" w:color="auto"/>
          </w:divBdr>
        </w:div>
        <w:div w:id="336539026">
          <w:marLeft w:val="0"/>
          <w:marRight w:val="0"/>
          <w:marTop w:val="0"/>
          <w:marBottom w:val="0"/>
          <w:divBdr>
            <w:top w:val="none" w:sz="0" w:space="0" w:color="auto"/>
            <w:left w:val="none" w:sz="0" w:space="0" w:color="auto"/>
            <w:bottom w:val="none" w:sz="0" w:space="0" w:color="auto"/>
            <w:right w:val="none" w:sz="0" w:space="0" w:color="auto"/>
          </w:divBdr>
        </w:div>
        <w:div w:id="1537619849">
          <w:marLeft w:val="0"/>
          <w:marRight w:val="0"/>
          <w:marTop w:val="0"/>
          <w:marBottom w:val="0"/>
          <w:divBdr>
            <w:top w:val="none" w:sz="0" w:space="0" w:color="auto"/>
            <w:left w:val="none" w:sz="0" w:space="0" w:color="auto"/>
            <w:bottom w:val="none" w:sz="0" w:space="0" w:color="auto"/>
            <w:right w:val="none" w:sz="0" w:space="0" w:color="auto"/>
          </w:divBdr>
        </w:div>
        <w:div w:id="506100659">
          <w:marLeft w:val="0"/>
          <w:marRight w:val="0"/>
          <w:marTop w:val="0"/>
          <w:marBottom w:val="0"/>
          <w:divBdr>
            <w:top w:val="none" w:sz="0" w:space="0" w:color="auto"/>
            <w:left w:val="none" w:sz="0" w:space="0" w:color="auto"/>
            <w:bottom w:val="none" w:sz="0" w:space="0" w:color="auto"/>
            <w:right w:val="none" w:sz="0" w:space="0" w:color="auto"/>
          </w:divBdr>
        </w:div>
        <w:div w:id="949970780">
          <w:marLeft w:val="0"/>
          <w:marRight w:val="0"/>
          <w:marTop w:val="0"/>
          <w:marBottom w:val="0"/>
          <w:divBdr>
            <w:top w:val="none" w:sz="0" w:space="0" w:color="auto"/>
            <w:left w:val="none" w:sz="0" w:space="0" w:color="auto"/>
            <w:bottom w:val="none" w:sz="0" w:space="0" w:color="auto"/>
            <w:right w:val="none" w:sz="0" w:space="0" w:color="auto"/>
          </w:divBdr>
        </w:div>
        <w:div w:id="1352956607">
          <w:marLeft w:val="0"/>
          <w:marRight w:val="0"/>
          <w:marTop w:val="0"/>
          <w:marBottom w:val="0"/>
          <w:divBdr>
            <w:top w:val="none" w:sz="0" w:space="0" w:color="auto"/>
            <w:left w:val="none" w:sz="0" w:space="0" w:color="auto"/>
            <w:bottom w:val="none" w:sz="0" w:space="0" w:color="auto"/>
            <w:right w:val="none" w:sz="0" w:space="0" w:color="auto"/>
          </w:divBdr>
        </w:div>
        <w:div w:id="505051567">
          <w:marLeft w:val="0"/>
          <w:marRight w:val="0"/>
          <w:marTop w:val="0"/>
          <w:marBottom w:val="0"/>
          <w:divBdr>
            <w:top w:val="none" w:sz="0" w:space="0" w:color="auto"/>
            <w:left w:val="none" w:sz="0" w:space="0" w:color="auto"/>
            <w:bottom w:val="none" w:sz="0" w:space="0" w:color="auto"/>
            <w:right w:val="none" w:sz="0" w:space="0" w:color="auto"/>
          </w:divBdr>
        </w:div>
        <w:div w:id="1347050933">
          <w:marLeft w:val="0"/>
          <w:marRight w:val="0"/>
          <w:marTop w:val="0"/>
          <w:marBottom w:val="0"/>
          <w:divBdr>
            <w:top w:val="none" w:sz="0" w:space="0" w:color="auto"/>
            <w:left w:val="none" w:sz="0" w:space="0" w:color="auto"/>
            <w:bottom w:val="none" w:sz="0" w:space="0" w:color="auto"/>
            <w:right w:val="none" w:sz="0" w:space="0" w:color="auto"/>
          </w:divBdr>
        </w:div>
        <w:div w:id="25764325">
          <w:marLeft w:val="0"/>
          <w:marRight w:val="0"/>
          <w:marTop w:val="0"/>
          <w:marBottom w:val="0"/>
          <w:divBdr>
            <w:top w:val="none" w:sz="0" w:space="0" w:color="auto"/>
            <w:left w:val="none" w:sz="0" w:space="0" w:color="auto"/>
            <w:bottom w:val="none" w:sz="0" w:space="0" w:color="auto"/>
            <w:right w:val="none" w:sz="0" w:space="0" w:color="auto"/>
          </w:divBdr>
        </w:div>
        <w:div w:id="1449085319">
          <w:marLeft w:val="0"/>
          <w:marRight w:val="0"/>
          <w:marTop w:val="0"/>
          <w:marBottom w:val="0"/>
          <w:divBdr>
            <w:top w:val="none" w:sz="0" w:space="0" w:color="auto"/>
            <w:left w:val="none" w:sz="0" w:space="0" w:color="auto"/>
            <w:bottom w:val="none" w:sz="0" w:space="0" w:color="auto"/>
            <w:right w:val="none" w:sz="0" w:space="0" w:color="auto"/>
          </w:divBdr>
        </w:div>
        <w:div w:id="1514227207">
          <w:marLeft w:val="0"/>
          <w:marRight w:val="0"/>
          <w:marTop w:val="0"/>
          <w:marBottom w:val="0"/>
          <w:divBdr>
            <w:top w:val="none" w:sz="0" w:space="0" w:color="auto"/>
            <w:left w:val="none" w:sz="0" w:space="0" w:color="auto"/>
            <w:bottom w:val="none" w:sz="0" w:space="0" w:color="auto"/>
            <w:right w:val="none" w:sz="0" w:space="0" w:color="auto"/>
          </w:divBdr>
        </w:div>
        <w:div w:id="140931758">
          <w:marLeft w:val="0"/>
          <w:marRight w:val="0"/>
          <w:marTop w:val="0"/>
          <w:marBottom w:val="0"/>
          <w:divBdr>
            <w:top w:val="none" w:sz="0" w:space="0" w:color="auto"/>
            <w:left w:val="none" w:sz="0" w:space="0" w:color="auto"/>
            <w:bottom w:val="none" w:sz="0" w:space="0" w:color="auto"/>
            <w:right w:val="none" w:sz="0" w:space="0" w:color="auto"/>
          </w:divBdr>
        </w:div>
        <w:div w:id="834685707">
          <w:marLeft w:val="0"/>
          <w:marRight w:val="0"/>
          <w:marTop w:val="0"/>
          <w:marBottom w:val="0"/>
          <w:divBdr>
            <w:top w:val="none" w:sz="0" w:space="0" w:color="auto"/>
            <w:left w:val="none" w:sz="0" w:space="0" w:color="auto"/>
            <w:bottom w:val="none" w:sz="0" w:space="0" w:color="auto"/>
            <w:right w:val="none" w:sz="0" w:space="0" w:color="auto"/>
          </w:divBdr>
        </w:div>
      </w:divsChild>
    </w:div>
    <w:div w:id="448860201">
      <w:bodyDiv w:val="1"/>
      <w:marLeft w:val="0"/>
      <w:marRight w:val="0"/>
      <w:marTop w:val="0"/>
      <w:marBottom w:val="0"/>
      <w:divBdr>
        <w:top w:val="none" w:sz="0" w:space="0" w:color="auto"/>
        <w:left w:val="none" w:sz="0" w:space="0" w:color="auto"/>
        <w:bottom w:val="none" w:sz="0" w:space="0" w:color="auto"/>
        <w:right w:val="none" w:sz="0" w:space="0" w:color="auto"/>
      </w:divBdr>
      <w:divsChild>
        <w:div w:id="1853642272">
          <w:marLeft w:val="0"/>
          <w:marRight w:val="0"/>
          <w:marTop w:val="0"/>
          <w:marBottom w:val="0"/>
          <w:divBdr>
            <w:top w:val="none" w:sz="0" w:space="0" w:color="auto"/>
            <w:left w:val="none" w:sz="0" w:space="0" w:color="auto"/>
            <w:bottom w:val="none" w:sz="0" w:space="0" w:color="auto"/>
            <w:right w:val="none" w:sz="0" w:space="0" w:color="auto"/>
          </w:divBdr>
        </w:div>
        <w:div w:id="1004166861">
          <w:marLeft w:val="0"/>
          <w:marRight w:val="0"/>
          <w:marTop w:val="0"/>
          <w:marBottom w:val="0"/>
          <w:divBdr>
            <w:top w:val="none" w:sz="0" w:space="0" w:color="auto"/>
            <w:left w:val="none" w:sz="0" w:space="0" w:color="auto"/>
            <w:bottom w:val="none" w:sz="0" w:space="0" w:color="auto"/>
            <w:right w:val="none" w:sz="0" w:space="0" w:color="auto"/>
          </w:divBdr>
        </w:div>
        <w:div w:id="1982809920">
          <w:marLeft w:val="0"/>
          <w:marRight w:val="0"/>
          <w:marTop w:val="0"/>
          <w:marBottom w:val="0"/>
          <w:divBdr>
            <w:top w:val="none" w:sz="0" w:space="0" w:color="auto"/>
            <w:left w:val="none" w:sz="0" w:space="0" w:color="auto"/>
            <w:bottom w:val="none" w:sz="0" w:space="0" w:color="auto"/>
            <w:right w:val="none" w:sz="0" w:space="0" w:color="auto"/>
          </w:divBdr>
        </w:div>
        <w:div w:id="1824664533">
          <w:marLeft w:val="0"/>
          <w:marRight w:val="0"/>
          <w:marTop w:val="0"/>
          <w:marBottom w:val="0"/>
          <w:divBdr>
            <w:top w:val="none" w:sz="0" w:space="0" w:color="auto"/>
            <w:left w:val="none" w:sz="0" w:space="0" w:color="auto"/>
            <w:bottom w:val="none" w:sz="0" w:space="0" w:color="auto"/>
            <w:right w:val="none" w:sz="0" w:space="0" w:color="auto"/>
          </w:divBdr>
        </w:div>
        <w:div w:id="769470868">
          <w:marLeft w:val="0"/>
          <w:marRight w:val="0"/>
          <w:marTop w:val="0"/>
          <w:marBottom w:val="0"/>
          <w:divBdr>
            <w:top w:val="none" w:sz="0" w:space="0" w:color="auto"/>
            <w:left w:val="none" w:sz="0" w:space="0" w:color="auto"/>
            <w:bottom w:val="none" w:sz="0" w:space="0" w:color="auto"/>
            <w:right w:val="none" w:sz="0" w:space="0" w:color="auto"/>
          </w:divBdr>
        </w:div>
        <w:div w:id="548344051">
          <w:marLeft w:val="0"/>
          <w:marRight w:val="0"/>
          <w:marTop w:val="0"/>
          <w:marBottom w:val="0"/>
          <w:divBdr>
            <w:top w:val="none" w:sz="0" w:space="0" w:color="auto"/>
            <w:left w:val="none" w:sz="0" w:space="0" w:color="auto"/>
            <w:bottom w:val="none" w:sz="0" w:space="0" w:color="auto"/>
            <w:right w:val="none" w:sz="0" w:space="0" w:color="auto"/>
          </w:divBdr>
        </w:div>
        <w:div w:id="1347563312">
          <w:marLeft w:val="0"/>
          <w:marRight w:val="0"/>
          <w:marTop w:val="0"/>
          <w:marBottom w:val="0"/>
          <w:divBdr>
            <w:top w:val="none" w:sz="0" w:space="0" w:color="auto"/>
            <w:left w:val="none" w:sz="0" w:space="0" w:color="auto"/>
            <w:bottom w:val="none" w:sz="0" w:space="0" w:color="auto"/>
            <w:right w:val="none" w:sz="0" w:space="0" w:color="auto"/>
          </w:divBdr>
        </w:div>
        <w:div w:id="1417752316">
          <w:marLeft w:val="0"/>
          <w:marRight w:val="0"/>
          <w:marTop w:val="0"/>
          <w:marBottom w:val="0"/>
          <w:divBdr>
            <w:top w:val="none" w:sz="0" w:space="0" w:color="auto"/>
            <w:left w:val="none" w:sz="0" w:space="0" w:color="auto"/>
            <w:bottom w:val="none" w:sz="0" w:space="0" w:color="auto"/>
            <w:right w:val="none" w:sz="0" w:space="0" w:color="auto"/>
          </w:divBdr>
        </w:div>
        <w:div w:id="476848591">
          <w:marLeft w:val="0"/>
          <w:marRight w:val="0"/>
          <w:marTop w:val="0"/>
          <w:marBottom w:val="0"/>
          <w:divBdr>
            <w:top w:val="none" w:sz="0" w:space="0" w:color="auto"/>
            <w:left w:val="none" w:sz="0" w:space="0" w:color="auto"/>
            <w:bottom w:val="none" w:sz="0" w:space="0" w:color="auto"/>
            <w:right w:val="none" w:sz="0" w:space="0" w:color="auto"/>
          </w:divBdr>
        </w:div>
        <w:div w:id="481775419">
          <w:marLeft w:val="0"/>
          <w:marRight w:val="0"/>
          <w:marTop w:val="0"/>
          <w:marBottom w:val="0"/>
          <w:divBdr>
            <w:top w:val="none" w:sz="0" w:space="0" w:color="auto"/>
            <w:left w:val="none" w:sz="0" w:space="0" w:color="auto"/>
            <w:bottom w:val="none" w:sz="0" w:space="0" w:color="auto"/>
            <w:right w:val="none" w:sz="0" w:space="0" w:color="auto"/>
          </w:divBdr>
        </w:div>
        <w:div w:id="679114666">
          <w:marLeft w:val="0"/>
          <w:marRight w:val="0"/>
          <w:marTop w:val="0"/>
          <w:marBottom w:val="0"/>
          <w:divBdr>
            <w:top w:val="none" w:sz="0" w:space="0" w:color="auto"/>
            <w:left w:val="none" w:sz="0" w:space="0" w:color="auto"/>
            <w:bottom w:val="none" w:sz="0" w:space="0" w:color="auto"/>
            <w:right w:val="none" w:sz="0" w:space="0" w:color="auto"/>
          </w:divBdr>
        </w:div>
        <w:div w:id="1305112901">
          <w:marLeft w:val="0"/>
          <w:marRight w:val="0"/>
          <w:marTop w:val="0"/>
          <w:marBottom w:val="0"/>
          <w:divBdr>
            <w:top w:val="none" w:sz="0" w:space="0" w:color="auto"/>
            <w:left w:val="none" w:sz="0" w:space="0" w:color="auto"/>
            <w:bottom w:val="none" w:sz="0" w:space="0" w:color="auto"/>
            <w:right w:val="none" w:sz="0" w:space="0" w:color="auto"/>
          </w:divBdr>
        </w:div>
        <w:div w:id="390811682">
          <w:marLeft w:val="0"/>
          <w:marRight w:val="0"/>
          <w:marTop w:val="0"/>
          <w:marBottom w:val="0"/>
          <w:divBdr>
            <w:top w:val="none" w:sz="0" w:space="0" w:color="auto"/>
            <w:left w:val="none" w:sz="0" w:space="0" w:color="auto"/>
            <w:bottom w:val="none" w:sz="0" w:space="0" w:color="auto"/>
            <w:right w:val="none" w:sz="0" w:space="0" w:color="auto"/>
          </w:divBdr>
        </w:div>
        <w:div w:id="1134298323">
          <w:marLeft w:val="0"/>
          <w:marRight w:val="0"/>
          <w:marTop w:val="0"/>
          <w:marBottom w:val="0"/>
          <w:divBdr>
            <w:top w:val="none" w:sz="0" w:space="0" w:color="auto"/>
            <w:left w:val="none" w:sz="0" w:space="0" w:color="auto"/>
            <w:bottom w:val="none" w:sz="0" w:space="0" w:color="auto"/>
            <w:right w:val="none" w:sz="0" w:space="0" w:color="auto"/>
          </w:divBdr>
        </w:div>
      </w:divsChild>
    </w:div>
    <w:div w:id="505167381">
      <w:bodyDiv w:val="1"/>
      <w:marLeft w:val="0"/>
      <w:marRight w:val="0"/>
      <w:marTop w:val="0"/>
      <w:marBottom w:val="0"/>
      <w:divBdr>
        <w:top w:val="none" w:sz="0" w:space="0" w:color="auto"/>
        <w:left w:val="none" w:sz="0" w:space="0" w:color="auto"/>
        <w:bottom w:val="none" w:sz="0" w:space="0" w:color="auto"/>
        <w:right w:val="none" w:sz="0" w:space="0" w:color="auto"/>
      </w:divBdr>
    </w:div>
    <w:div w:id="527455709">
      <w:bodyDiv w:val="1"/>
      <w:marLeft w:val="0"/>
      <w:marRight w:val="0"/>
      <w:marTop w:val="0"/>
      <w:marBottom w:val="0"/>
      <w:divBdr>
        <w:top w:val="none" w:sz="0" w:space="0" w:color="auto"/>
        <w:left w:val="none" w:sz="0" w:space="0" w:color="auto"/>
        <w:bottom w:val="none" w:sz="0" w:space="0" w:color="auto"/>
        <w:right w:val="none" w:sz="0" w:space="0" w:color="auto"/>
      </w:divBdr>
    </w:div>
    <w:div w:id="622466372">
      <w:bodyDiv w:val="1"/>
      <w:marLeft w:val="0"/>
      <w:marRight w:val="0"/>
      <w:marTop w:val="0"/>
      <w:marBottom w:val="0"/>
      <w:divBdr>
        <w:top w:val="none" w:sz="0" w:space="0" w:color="auto"/>
        <w:left w:val="none" w:sz="0" w:space="0" w:color="auto"/>
        <w:bottom w:val="none" w:sz="0" w:space="0" w:color="auto"/>
        <w:right w:val="none" w:sz="0" w:space="0" w:color="auto"/>
      </w:divBdr>
      <w:divsChild>
        <w:div w:id="1299335672">
          <w:marLeft w:val="0"/>
          <w:marRight w:val="0"/>
          <w:marTop w:val="0"/>
          <w:marBottom w:val="0"/>
          <w:divBdr>
            <w:top w:val="none" w:sz="0" w:space="0" w:color="auto"/>
            <w:left w:val="none" w:sz="0" w:space="0" w:color="auto"/>
            <w:bottom w:val="none" w:sz="0" w:space="0" w:color="auto"/>
            <w:right w:val="none" w:sz="0" w:space="0" w:color="auto"/>
          </w:divBdr>
        </w:div>
        <w:div w:id="1116212340">
          <w:marLeft w:val="0"/>
          <w:marRight w:val="0"/>
          <w:marTop w:val="0"/>
          <w:marBottom w:val="0"/>
          <w:divBdr>
            <w:top w:val="none" w:sz="0" w:space="0" w:color="auto"/>
            <w:left w:val="none" w:sz="0" w:space="0" w:color="auto"/>
            <w:bottom w:val="none" w:sz="0" w:space="0" w:color="auto"/>
            <w:right w:val="none" w:sz="0" w:space="0" w:color="auto"/>
          </w:divBdr>
        </w:div>
        <w:div w:id="1070423762">
          <w:marLeft w:val="0"/>
          <w:marRight w:val="0"/>
          <w:marTop w:val="0"/>
          <w:marBottom w:val="0"/>
          <w:divBdr>
            <w:top w:val="none" w:sz="0" w:space="0" w:color="auto"/>
            <w:left w:val="none" w:sz="0" w:space="0" w:color="auto"/>
            <w:bottom w:val="none" w:sz="0" w:space="0" w:color="auto"/>
            <w:right w:val="none" w:sz="0" w:space="0" w:color="auto"/>
          </w:divBdr>
        </w:div>
        <w:div w:id="1135369027">
          <w:marLeft w:val="0"/>
          <w:marRight w:val="0"/>
          <w:marTop w:val="0"/>
          <w:marBottom w:val="0"/>
          <w:divBdr>
            <w:top w:val="none" w:sz="0" w:space="0" w:color="auto"/>
            <w:left w:val="none" w:sz="0" w:space="0" w:color="auto"/>
            <w:bottom w:val="none" w:sz="0" w:space="0" w:color="auto"/>
            <w:right w:val="none" w:sz="0" w:space="0" w:color="auto"/>
          </w:divBdr>
        </w:div>
        <w:div w:id="906501741">
          <w:marLeft w:val="0"/>
          <w:marRight w:val="0"/>
          <w:marTop w:val="0"/>
          <w:marBottom w:val="0"/>
          <w:divBdr>
            <w:top w:val="none" w:sz="0" w:space="0" w:color="auto"/>
            <w:left w:val="none" w:sz="0" w:space="0" w:color="auto"/>
            <w:bottom w:val="none" w:sz="0" w:space="0" w:color="auto"/>
            <w:right w:val="none" w:sz="0" w:space="0" w:color="auto"/>
          </w:divBdr>
        </w:div>
        <w:div w:id="1083145634">
          <w:marLeft w:val="0"/>
          <w:marRight w:val="0"/>
          <w:marTop w:val="0"/>
          <w:marBottom w:val="0"/>
          <w:divBdr>
            <w:top w:val="none" w:sz="0" w:space="0" w:color="auto"/>
            <w:left w:val="none" w:sz="0" w:space="0" w:color="auto"/>
            <w:bottom w:val="none" w:sz="0" w:space="0" w:color="auto"/>
            <w:right w:val="none" w:sz="0" w:space="0" w:color="auto"/>
          </w:divBdr>
        </w:div>
        <w:div w:id="1577321327">
          <w:marLeft w:val="0"/>
          <w:marRight w:val="0"/>
          <w:marTop w:val="0"/>
          <w:marBottom w:val="0"/>
          <w:divBdr>
            <w:top w:val="none" w:sz="0" w:space="0" w:color="auto"/>
            <w:left w:val="none" w:sz="0" w:space="0" w:color="auto"/>
            <w:bottom w:val="none" w:sz="0" w:space="0" w:color="auto"/>
            <w:right w:val="none" w:sz="0" w:space="0" w:color="auto"/>
          </w:divBdr>
        </w:div>
        <w:div w:id="1400513597">
          <w:marLeft w:val="0"/>
          <w:marRight w:val="0"/>
          <w:marTop w:val="0"/>
          <w:marBottom w:val="0"/>
          <w:divBdr>
            <w:top w:val="none" w:sz="0" w:space="0" w:color="auto"/>
            <w:left w:val="none" w:sz="0" w:space="0" w:color="auto"/>
            <w:bottom w:val="none" w:sz="0" w:space="0" w:color="auto"/>
            <w:right w:val="none" w:sz="0" w:space="0" w:color="auto"/>
          </w:divBdr>
        </w:div>
        <w:div w:id="1430151832">
          <w:marLeft w:val="0"/>
          <w:marRight w:val="0"/>
          <w:marTop w:val="0"/>
          <w:marBottom w:val="0"/>
          <w:divBdr>
            <w:top w:val="none" w:sz="0" w:space="0" w:color="auto"/>
            <w:left w:val="none" w:sz="0" w:space="0" w:color="auto"/>
            <w:bottom w:val="none" w:sz="0" w:space="0" w:color="auto"/>
            <w:right w:val="none" w:sz="0" w:space="0" w:color="auto"/>
          </w:divBdr>
        </w:div>
        <w:div w:id="72356678">
          <w:marLeft w:val="0"/>
          <w:marRight w:val="0"/>
          <w:marTop w:val="0"/>
          <w:marBottom w:val="0"/>
          <w:divBdr>
            <w:top w:val="none" w:sz="0" w:space="0" w:color="auto"/>
            <w:left w:val="none" w:sz="0" w:space="0" w:color="auto"/>
            <w:bottom w:val="none" w:sz="0" w:space="0" w:color="auto"/>
            <w:right w:val="none" w:sz="0" w:space="0" w:color="auto"/>
          </w:divBdr>
        </w:div>
        <w:div w:id="1875733578">
          <w:marLeft w:val="0"/>
          <w:marRight w:val="0"/>
          <w:marTop w:val="0"/>
          <w:marBottom w:val="0"/>
          <w:divBdr>
            <w:top w:val="none" w:sz="0" w:space="0" w:color="auto"/>
            <w:left w:val="none" w:sz="0" w:space="0" w:color="auto"/>
            <w:bottom w:val="none" w:sz="0" w:space="0" w:color="auto"/>
            <w:right w:val="none" w:sz="0" w:space="0" w:color="auto"/>
          </w:divBdr>
        </w:div>
        <w:div w:id="14964849">
          <w:marLeft w:val="0"/>
          <w:marRight w:val="0"/>
          <w:marTop w:val="0"/>
          <w:marBottom w:val="0"/>
          <w:divBdr>
            <w:top w:val="none" w:sz="0" w:space="0" w:color="auto"/>
            <w:left w:val="none" w:sz="0" w:space="0" w:color="auto"/>
            <w:bottom w:val="none" w:sz="0" w:space="0" w:color="auto"/>
            <w:right w:val="none" w:sz="0" w:space="0" w:color="auto"/>
          </w:divBdr>
        </w:div>
        <w:div w:id="49888821">
          <w:marLeft w:val="0"/>
          <w:marRight w:val="0"/>
          <w:marTop w:val="0"/>
          <w:marBottom w:val="0"/>
          <w:divBdr>
            <w:top w:val="none" w:sz="0" w:space="0" w:color="auto"/>
            <w:left w:val="none" w:sz="0" w:space="0" w:color="auto"/>
            <w:bottom w:val="none" w:sz="0" w:space="0" w:color="auto"/>
            <w:right w:val="none" w:sz="0" w:space="0" w:color="auto"/>
          </w:divBdr>
        </w:div>
        <w:div w:id="483737031">
          <w:marLeft w:val="0"/>
          <w:marRight w:val="0"/>
          <w:marTop w:val="0"/>
          <w:marBottom w:val="0"/>
          <w:divBdr>
            <w:top w:val="none" w:sz="0" w:space="0" w:color="auto"/>
            <w:left w:val="none" w:sz="0" w:space="0" w:color="auto"/>
            <w:bottom w:val="none" w:sz="0" w:space="0" w:color="auto"/>
            <w:right w:val="none" w:sz="0" w:space="0" w:color="auto"/>
          </w:divBdr>
        </w:div>
      </w:divsChild>
    </w:div>
    <w:div w:id="1005326779">
      <w:bodyDiv w:val="1"/>
      <w:marLeft w:val="0"/>
      <w:marRight w:val="0"/>
      <w:marTop w:val="0"/>
      <w:marBottom w:val="0"/>
      <w:divBdr>
        <w:top w:val="none" w:sz="0" w:space="0" w:color="auto"/>
        <w:left w:val="none" w:sz="0" w:space="0" w:color="auto"/>
        <w:bottom w:val="none" w:sz="0" w:space="0" w:color="auto"/>
        <w:right w:val="none" w:sz="0" w:space="0" w:color="auto"/>
      </w:divBdr>
    </w:div>
    <w:div w:id="1073552626">
      <w:bodyDiv w:val="1"/>
      <w:marLeft w:val="0"/>
      <w:marRight w:val="0"/>
      <w:marTop w:val="0"/>
      <w:marBottom w:val="0"/>
      <w:divBdr>
        <w:top w:val="none" w:sz="0" w:space="0" w:color="auto"/>
        <w:left w:val="none" w:sz="0" w:space="0" w:color="auto"/>
        <w:bottom w:val="none" w:sz="0" w:space="0" w:color="auto"/>
        <w:right w:val="none" w:sz="0" w:space="0" w:color="auto"/>
      </w:divBdr>
      <w:divsChild>
        <w:div w:id="1089739533">
          <w:marLeft w:val="0"/>
          <w:marRight w:val="0"/>
          <w:marTop w:val="0"/>
          <w:marBottom w:val="0"/>
          <w:divBdr>
            <w:top w:val="none" w:sz="0" w:space="0" w:color="auto"/>
            <w:left w:val="none" w:sz="0" w:space="0" w:color="auto"/>
            <w:bottom w:val="none" w:sz="0" w:space="0" w:color="auto"/>
            <w:right w:val="none" w:sz="0" w:space="0" w:color="auto"/>
          </w:divBdr>
        </w:div>
        <w:div w:id="1129009785">
          <w:marLeft w:val="0"/>
          <w:marRight w:val="0"/>
          <w:marTop w:val="0"/>
          <w:marBottom w:val="0"/>
          <w:divBdr>
            <w:top w:val="none" w:sz="0" w:space="0" w:color="auto"/>
            <w:left w:val="none" w:sz="0" w:space="0" w:color="auto"/>
            <w:bottom w:val="none" w:sz="0" w:space="0" w:color="auto"/>
            <w:right w:val="none" w:sz="0" w:space="0" w:color="auto"/>
          </w:divBdr>
        </w:div>
        <w:div w:id="83890698">
          <w:marLeft w:val="0"/>
          <w:marRight w:val="0"/>
          <w:marTop w:val="0"/>
          <w:marBottom w:val="0"/>
          <w:divBdr>
            <w:top w:val="none" w:sz="0" w:space="0" w:color="auto"/>
            <w:left w:val="none" w:sz="0" w:space="0" w:color="auto"/>
            <w:bottom w:val="none" w:sz="0" w:space="0" w:color="auto"/>
            <w:right w:val="none" w:sz="0" w:space="0" w:color="auto"/>
          </w:divBdr>
        </w:div>
        <w:div w:id="657463033">
          <w:marLeft w:val="0"/>
          <w:marRight w:val="0"/>
          <w:marTop w:val="0"/>
          <w:marBottom w:val="0"/>
          <w:divBdr>
            <w:top w:val="none" w:sz="0" w:space="0" w:color="auto"/>
            <w:left w:val="none" w:sz="0" w:space="0" w:color="auto"/>
            <w:bottom w:val="none" w:sz="0" w:space="0" w:color="auto"/>
            <w:right w:val="none" w:sz="0" w:space="0" w:color="auto"/>
          </w:divBdr>
        </w:div>
        <w:div w:id="1501966893">
          <w:marLeft w:val="0"/>
          <w:marRight w:val="0"/>
          <w:marTop w:val="0"/>
          <w:marBottom w:val="0"/>
          <w:divBdr>
            <w:top w:val="none" w:sz="0" w:space="0" w:color="auto"/>
            <w:left w:val="none" w:sz="0" w:space="0" w:color="auto"/>
            <w:bottom w:val="none" w:sz="0" w:space="0" w:color="auto"/>
            <w:right w:val="none" w:sz="0" w:space="0" w:color="auto"/>
          </w:divBdr>
        </w:div>
        <w:div w:id="2102144012">
          <w:marLeft w:val="0"/>
          <w:marRight w:val="0"/>
          <w:marTop w:val="0"/>
          <w:marBottom w:val="0"/>
          <w:divBdr>
            <w:top w:val="none" w:sz="0" w:space="0" w:color="auto"/>
            <w:left w:val="none" w:sz="0" w:space="0" w:color="auto"/>
            <w:bottom w:val="none" w:sz="0" w:space="0" w:color="auto"/>
            <w:right w:val="none" w:sz="0" w:space="0" w:color="auto"/>
          </w:divBdr>
        </w:div>
        <w:div w:id="1533180472">
          <w:marLeft w:val="0"/>
          <w:marRight w:val="0"/>
          <w:marTop w:val="0"/>
          <w:marBottom w:val="0"/>
          <w:divBdr>
            <w:top w:val="none" w:sz="0" w:space="0" w:color="auto"/>
            <w:left w:val="none" w:sz="0" w:space="0" w:color="auto"/>
            <w:bottom w:val="none" w:sz="0" w:space="0" w:color="auto"/>
            <w:right w:val="none" w:sz="0" w:space="0" w:color="auto"/>
          </w:divBdr>
        </w:div>
        <w:div w:id="1409308799">
          <w:marLeft w:val="0"/>
          <w:marRight w:val="0"/>
          <w:marTop w:val="0"/>
          <w:marBottom w:val="0"/>
          <w:divBdr>
            <w:top w:val="none" w:sz="0" w:space="0" w:color="auto"/>
            <w:left w:val="none" w:sz="0" w:space="0" w:color="auto"/>
            <w:bottom w:val="none" w:sz="0" w:space="0" w:color="auto"/>
            <w:right w:val="none" w:sz="0" w:space="0" w:color="auto"/>
          </w:divBdr>
        </w:div>
        <w:div w:id="803498476">
          <w:marLeft w:val="0"/>
          <w:marRight w:val="0"/>
          <w:marTop w:val="0"/>
          <w:marBottom w:val="0"/>
          <w:divBdr>
            <w:top w:val="none" w:sz="0" w:space="0" w:color="auto"/>
            <w:left w:val="none" w:sz="0" w:space="0" w:color="auto"/>
            <w:bottom w:val="none" w:sz="0" w:space="0" w:color="auto"/>
            <w:right w:val="none" w:sz="0" w:space="0" w:color="auto"/>
          </w:divBdr>
        </w:div>
        <w:div w:id="464861031">
          <w:marLeft w:val="0"/>
          <w:marRight w:val="0"/>
          <w:marTop w:val="0"/>
          <w:marBottom w:val="0"/>
          <w:divBdr>
            <w:top w:val="none" w:sz="0" w:space="0" w:color="auto"/>
            <w:left w:val="none" w:sz="0" w:space="0" w:color="auto"/>
            <w:bottom w:val="none" w:sz="0" w:space="0" w:color="auto"/>
            <w:right w:val="none" w:sz="0" w:space="0" w:color="auto"/>
          </w:divBdr>
        </w:div>
        <w:div w:id="359362352">
          <w:marLeft w:val="0"/>
          <w:marRight w:val="0"/>
          <w:marTop w:val="0"/>
          <w:marBottom w:val="0"/>
          <w:divBdr>
            <w:top w:val="none" w:sz="0" w:space="0" w:color="auto"/>
            <w:left w:val="none" w:sz="0" w:space="0" w:color="auto"/>
            <w:bottom w:val="none" w:sz="0" w:space="0" w:color="auto"/>
            <w:right w:val="none" w:sz="0" w:space="0" w:color="auto"/>
          </w:divBdr>
        </w:div>
      </w:divsChild>
    </w:div>
    <w:div w:id="1134368912">
      <w:bodyDiv w:val="1"/>
      <w:marLeft w:val="0"/>
      <w:marRight w:val="0"/>
      <w:marTop w:val="0"/>
      <w:marBottom w:val="0"/>
      <w:divBdr>
        <w:top w:val="none" w:sz="0" w:space="0" w:color="auto"/>
        <w:left w:val="none" w:sz="0" w:space="0" w:color="auto"/>
        <w:bottom w:val="none" w:sz="0" w:space="0" w:color="auto"/>
        <w:right w:val="none" w:sz="0" w:space="0" w:color="auto"/>
      </w:divBdr>
      <w:divsChild>
        <w:div w:id="521892795">
          <w:marLeft w:val="0"/>
          <w:marRight w:val="0"/>
          <w:marTop w:val="0"/>
          <w:marBottom w:val="0"/>
          <w:divBdr>
            <w:top w:val="none" w:sz="0" w:space="0" w:color="auto"/>
            <w:left w:val="none" w:sz="0" w:space="0" w:color="auto"/>
            <w:bottom w:val="none" w:sz="0" w:space="0" w:color="auto"/>
            <w:right w:val="none" w:sz="0" w:space="0" w:color="auto"/>
          </w:divBdr>
        </w:div>
        <w:div w:id="1959336540">
          <w:marLeft w:val="0"/>
          <w:marRight w:val="0"/>
          <w:marTop w:val="0"/>
          <w:marBottom w:val="0"/>
          <w:divBdr>
            <w:top w:val="none" w:sz="0" w:space="0" w:color="auto"/>
            <w:left w:val="none" w:sz="0" w:space="0" w:color="auto"/>
            <w:bottom w:val="none" w:sz="0" w:space="0" w:color="auto"/>
            <w:right w:val="none" w:sz="0" w:space="0" w:color="auto"/>
          </w:divBdr>
        </w:div>
        <w:div w:id="1491945153">
          <w:marLeft w:val="0"/>
          <w:marRight w:val="0"/>
          <w:marTop w:val="0"/>
          <w:marBottom w:val="0"/>
          <w:divBdr>
            <w:top w:val="none" w:sz="0" w:space="0" w:color="auto"/>
            <w:left w:val="none" w:sz="0" w:space="0" w:color="auto"/>
            <w:bottom w:val="none" w:sz="0" w:space="0" w:color="auto"/>
            <w:right w:val="none" w:sz="0" w:space="0" w:color="auto"/>
          </w:divBdr>
        </w:div>
        <w:div w:id="1834369750">
          <w:marLeft w:val="0"/>
          <w:marRight w:val="0"/>
          <w:marTop w:val="0"/>
          <w:marBottom w:val="0"/>
          <w:divBdr>
            <w:top w:val="none" w:sz="0" w:space="0" w:color="auto"/>
            <w:left w:val="none" w:sz="0" w:space="0" w:color="auto"/>
            <w:bottom w:val="none" w:sz="0" w:space="0" w:color="auto"/>
            <w:right w:val="none" w:sz="0" w:space="0" w:color="auto"/>
          </w:divBdr>
        </w:div>
        <w:div w:id="360278874">
          <w:marLeft w:val="0"/>
          <w:marRight w:val="0"/>
          <w:marTop w:val="0"/>
          <w:marBottom w:val="0"/>
          <w:divBdr>
            <w:top w:val="none" w:sz="0" w:space="0" w:color="auto"/>
            <w:left w:val="none" w:sz="0" w:space="0" w:color="auto"/>
            <w:bottom w:val="none" w:sz="0" w:space="0" w:color="auto"/>
            <w:right w:val="none" w:sz="0" w:space="0" w:color="auto"/>
          </w:divBdr>
        </w:div>
        <w:div w:id="215242910">
          <w:marLeft w:val="0"/>
          <w:marRight w:val="0"/>
          <w:marTop w:val="0"/>
          <w:marBottom w:val="0"/>
          <w:divBdr>
            <w:top w:val="none" w:sz="0" w:space="0" w:color="auto"/>
            <w:left w:val="none" w:sz="0" w:space="0" w:color="auto"/>
            <w:bottom w:val="none" w:sz="0" w:space="0" w:color="auto"/>
            <w:right w:val="none" w:sz="0" w:space="0" w:color="auto"/>
          </w:divBdr>
        </w:div>
        <w:div w:id="1420444943">
          <w:marLeft w:val="0"/>
          <w:marRight w:val="0"/>
          <w:marTop w:val="0"/>
          <w:marBottom w:val="0"/>
          <w:divBdr>
            <w:top w:val="none" w:sz="0" w:space="0" w:color="auto"/>
            <w:left w:val="none" w:sz="0" w:space="0" w:color="auto"/>
            <w:bottom w:val="none" w:sz="0" w:space="0" w:color="auto"/>
            <w:right w:val="none" w:sz="0" w:space="0" w:color="auto"/>
          </w:divBdr>
        </w:div>
        <w:div w:id="1785031030">
          <w:marLeft w:val="0"/>
          <w:marRight w:val="0"/>
          <w:marTop w:val="0"/>
          <w:marBottom w:val="0"/>
          <w:divBdr>
            <w:top w:val="none" w:sz="0" w:space="0" w:color="auto"/>
            <w:left w:val="none" w:sz="0" w:space="0" w:color="auto"/>
            <w:bottom w:val="none" w:sz="0" w:space="0" w:color="auto"/>
            <w:right w:val="none" w:sz="0" w:space="0" w:color="auto"/>
          </w:divBdr>
        </w:div>
        <w:div w:id="2065179496">
          <w:marLeft w:val="0"/>
          <w:marRight w:val="0"/>
          <w:marTop w:val="0"/>
          <w:marBottom w:val="0"/>
          <w:divBdr>
            <w:top w:val="none" w:sz="0" w:space="0" w:color="auto"/>
            <w:left w:val="none" w:sz="0" w:space="0" w:color="auto"/>
            <w:bottom w:val="none" w:sz="0" w:space="0" w:color="auto"/>
            <w:right w:val="none" w:sz="0" w:space="0" w:color="auto"/>
          </w:divBdr>
        </w:div>
        <w:div w:id="1518273028">
          <w:marLeft w:val="0"/>
          <w:marRight w:val="0"/>
          <w:marTop w:val="0"/>
          <w:marBottom w:val="0"/>
          <w:divBdr>
            <w:top w:val="none" w:sz="0" w:space="0" w:color="auto"/>
            <w:left w:val="none" w:sz="0" w:space="0" w:color="auto"/>
            <w:bottom w:val="none" w:sz="0" w:space="0" w:color="auto"/>
            <w:right w:val="none" w:sz="0" w:space="0" w:color="auto"/>
          </w:divBdr>
        </w:div>
        <w:div w:id="1624842169">
          <w:marLeft w:val="0"/>
          <w:marRight w:val="0"/>
          <w:marTop w:val="0"/>
          <w:marBottom w:val="0"/>
          <w:divBdr>
            <w:top w:val="none" w:sz="0" w:space="0" w:color="auto"/>
            <w:left w:val="none" w:sz="0" w:space="0" w:color="auto"/>
            <w:bottom w:val="none" w:sz="0" w:space="0" w:color="auto"/>
            <w:right w:val="none" w:sz="0" w:space="0" w:color="auto"/>
          </w:divBdr>
        </w:div>
        <w:div w:id="74866168">
          <w:marLeft w:val="0"/>
          <w:marRight w:val="0"/>
          <w:marTop w:val="0"/>
          <w:marBottom w:val="0"/>
          <w:divBdr>
            <w:top w:val="none" w:sz="0" w:space="0" w:color="auto"/>
            <w:left w:val="none" w:sz="0" w:space="0" w:color="auto"/>
            <w:bottom w:val="none" w:sz="0" w:space="0" w:color="auto"/>
            <w:right w:val="none" w:sz="0" w:space="0" w:color="auto"/>
          </w:divBdr>
        </w:div>
        <w:div w:id="420881775">
          <w:marLeft w:val="0"/>
          <w:marRight w:val="0"/>
          <w:marTop w:val="0"/>
          <w:marBottom w:val="0"/>
          <w:divBdr>
            <w:top w:val="none" w:sz="0" w:space="0" w:color="auto"/>
            <w:left w:val="none" w:sz="0" w:space="0" w:color="auto"/>
            <w:bottom w:val="none" w:sz="0" w:space="0" w:color="auto"/>
            <w:right w:val="none" w:sz="0" w:space="0" w:color="auto"/>
          </w:divBdr>
        </w:div>
        <w:div w:id="528840677">
          <w:marLeft w:val="0"/>
          <w:marRight w:val="0"/>
          <w:marTop w:val="0"/>
          <w:marBottom w:val="0"/>
          <w:divBdr>
            <w:top w:val="none" w:sz="0" w:space="0" w:color="auto"/>
            <w:left w:val="none" w:sz="0" w:space="0" w:color="auto"/>
            <w:bottom w:val="none" w:sz="0" w:space="0" w:color="auto"/>
            <w:right w:val="none" w:sz="0" w:space="0" w:color="auto"/>
          </w:divBdr>
        </w:div>
      </w:divsChild>
    </w:div>
    <w:div w:id="1330910582">
      <w:bodyDiv w:val="1"/>
      <w:marLeft w:val="0"/>
      <w:marRight w:val="0"/>
      <w:marTop w:val="0"/>
      <w:marBottom w:val="0"/>
      <w:divBdr>
        <w:top w:val="none" w:sz="0" w:space="0" w:color="auto"/>
        <w:left w:val="none" w:sz="0" w:space="0" w:color="auto"/>
        <w:bottom w:val="none" w:sz="0" w:space="0" w:color="auto"/>
        <w:right w:val="none" w:sz="0" w:space="0" w:color="auto"/>
      </w:divBdr>
      <w:divsChild>
        <w:div w:id="1865358086">
          <w:marLeft w:val="0"/>
          <w:marRight w:val="0"/>
          <w:marTop w:val="0"/>
          <w:marBottom w:val="0"/>
          <w:divBdr>
            <w:top w:val="none" w:sz="0" w:space="0" w:color="auto"/>
            <w:left w:val="none" w:sz="0" w:space="0" w:color="auto"/>
            <w:bottom w:val="none" w:sz="0" w:space="0" w:color="auto"/>
            <w:right w:val="none" w:sz="0" w:space="0" w:color="auto"/>
          </w:divBdr>
        </w:div>
        <w:div w:id="865824293">
          <w:marLeft w:val="0"/>
          <w:marRight w:val="0"/>
          <w:marTop w:val="0"/>
          <w:marBottom w:val="0"/>
          <w:divBdr>
            <w:top w:val="none" w:sz="0" w:space="0" w:color="auto"/>
            <w:left w:val="none" w:sz="0" w:space="0" w:color="auto"/>
            <w:bottom w:val="none" w:sz="0" w:space="0" w:color="auto"/>
            <w:right w:val="none" w:sz="0" w:space="0" w:color="auto"/>
          </w:divBdr>
        </w:div>
        <w:div w:id="578637227">
          <w:marLeft w:val="0"/>
          <w:marRight w:val="0"/>
          <w:marTop w:val="0"/>
          <w:marBottom w:val="0"/>
          <w:divBdr>
            <w:top w:val="none" w:sz="0" w:space="0" w:color="auto"/>
            <w:left w:val="none" w:sz="0" w:space="0" w:color="auto"/>
            <w:bottom w:val="none" w:sz="0" w:space="0" w:color="auto"/>
            <w:right w:val="none" w:sz="0" w:space="0" w:color="auto"/>
          </w:divBdr>
        </w:div>
        <w:div w:id="808520235">
          <w:marLeft w:val="0"/>
          <w:marRight w:val="0"/>
          <w:marTop w:val="0"/>
          <w:marBottom w:val="0"/>
          <w:divBdr>
            <w:top w:val="none" w:sz="0" w:space="0" w:color="auto"/>
            <w:left w:val="none" w:sz="0" w:space="0" w:color="auto"/>
            <w:bottom w:val="none" w:sz="0" w:space="0" w:color="auto"/>
            <w:right w:val="none" w:sz="0" w:space="0" w:color="auto"/>
          </w:divBdr>
        </w:div>
        <w:div w:id="627399263">
          <w:marLeft w:val="0"/>
          <w:marRight w:val="0"/>
          <w:marTop w:val="0"/>
          <w:marBottom w:val="0"/>
          <w:divBdr>
            <w:top w:val="none" w:sz="0" w:space="0" w:color="auto"/>
            <w:left w:val="none" w:sz="0" w:space="0" w:color="auto"/>
            <w:bottom w:val="none" w:sz="0" w:space="0" w:color="auto"/>
            <w:right w:val="none" w:sz="0" w:space="0" w:color="auto"/>
          </w:divBdr>
        </w:div>
        <w:div w:id="8486513">
          <w:marLeft w:val="0"/>
          <w:marRight w:val="0"/>
          <w:marTop w:val="0"/>
          <w:marBottom w:val="0"/>
          <w:divBdr>
            <w:top w:val="none" w:sz="0" w:space="0" w:color="auto"/>
            <w:left w:val="none" w:sz="0" w:space="0" w:color="auto"/>
            <w:bottom w:val="none" w:sz="0" w:space="0" w:color="auto"/>
            <w:right w:val="none" w:sz="0" w:space="0" w:color="auto"/>
          </w:divBdr>
        </w:div>
        <w:div w:id="1451585911">
          <w:marLeft w:val="0"/>
          <w:marRight w:val="0"/>
          <w:marTop w:val="0"/>
          <w:marBottom w:val="0"/>
          <w:divBdr>
            <w:top w:val="none" w:sz="0" w:space="0" w:color="auto"/>
            <w:left w:val="none" w:sz="0" w:space="0" w:color="auto"/>
            <w:bottom w:val="none" w:sz="0" w:space="0" w:color="auto"/>
            <w:right w:val="none" w:sz="0" w:space="0" w:color="auto"/>
          </w:divBdr>
        </w:div>
        <w:div w:id="165899746">
          <w:marLeft w:val="0"/>
          <w:marRight w:val="0"/>
          <w:marTop w:val="0"/>
          <w:marBottom w:val="0"/>
          <w:divBdr>
            <w:top w:val="none" w:sz="0" w:space="0" w:color="auto"/>
            <w:left w:val="none" w:sz="0" w:space="0" w:color="auto"/>
            <w:bottom w:val="none" w:sz="0" w:space="0" w:color="auto"/>
            <w:right w:val="none" w:sz="0" w:space="0" w:color="auto"/>
          </w:divBdr>
        </w:div>
        <w:div w:id="484401115">
          <w:marLeft w:val="0"/>
          <w:marRight w:val="0"/>
          <w:marTop w:val="0"/>
          <w:marBottom w:val="0"/>
          <w:divBdr>
            <w:top w:val="none" w:sz="0" w:space="0" w:color="auto"/>
            <w:left w:val="none" w:sz="0" w:space="0" w:color="auto"/>
            <w:bottom w:val="none" w:sz="0" w:space="0" w:color="auto"/>
            <w:right w:val="none" w:sz="0" w:space="0" w:color="auto"/>
          </w:divBdr>
        </w:div>
        <w:div w:id="1902711243">
          <w:marLeft w:val="0"/>
          <w:marRight w:val="0"/>
          <w:marTop w:val="0"/>
          <w:marBottom w:val="0"/>
          <w:divBdr>
            <w:top w:val="none" w:sz="0" w:space="0" w:color="auto"/>
            <w:left w:val="none" w:sz="0" w:space="0" w:color="auto"/>
            <w:bottom w:val="none" w:sz="0" w:space="0" w:color="auto"/>
            <w:right w:val="none" w:sz="0" w:space="0" w:color="auto"/>
          </w:divBdr>
        </w:div>
        <w:div w:id="870612823">
          <w:marLeft w:val="0"/>
          <w:marRight w:val="0"/>
          <w:marTop w:val="0"/>
          <w:marBottom w:val="0"/>
          <w:divBdr>
            <w:top w:val="none" w:sz="0" w:space="0" w:color="auto"/>
            <w:left w:val="none" w:sz="0" w:space="0" w:color="auto"/>
            <w:bottom w:val="none" w:sz="0" w:space="0" w:color="auto"/>
            <w:right w:val="none" w:sz="0" w:space="0" w:color="auto"/>
          </w:divBdr>
        </w:div>
        <w:div w:id="1632442559">
          <w:marLeft w:val="0"/>
          <w:marRight w:val="0"/>
          <w:marTop w:val="0"/>
          <w:marBottom w:val="0"/>
          <w:divBdr>
            <w:top w:val="none" w:sz="0" w:space="0" w:color="auto"/>
            <w:left w:val="none" w:sz="0" w:space="0" w:color="auto"/>
            <w:bottom w:val="none" w:sz="0" w:space="0" w:color="auto"/>
            <w:right w:val="none" w:sz="0" w:space="0" w:color="auto"/>
          </w:divBdr>
        </w:div>
        <w:div w:id="1592929317">
          <w:marLeft w:val="0"/>
          <w:marRight w:val="0"/>
          <w:marTop w:val="0"/>
          <w:marBottom w:val="0"/>
          <w:divBdr>
            <w:top w:val="none" w:sz="0" w:space="0" w:color="auto"/>
            <w:left w:val="none" w:sz="0" w:space="0" w:color="auto"/>
            <w:bottom w:val="none" w:sz="0" w:space="0" w:color="auto"/>
            <w:right w:val="none" w:sz="0" w:space="0" w:color="auto"/>
          </w:divBdr>
        </w:div>
        <w:div w:id="702025818">
          <w:marLeft w:val="0"/>
          <w:marRight w:val="0"/>
          <w:marTop w:val="0"/>
          <w:marBottom w:val="0"/>
          <w:divBdr>
            <w:top w:val="none" w:sz="0" w:space="0" w:color="auto"/>
            <w:left w:val="none" w:sz="0" w:space="0" w:color="auto"/>
            <w:bottom w:val="none" w:sz="0" w:space="0" w:color="auto"/>
            <w:right w:val="none" w:sz="0" w:space="0" w:color="auto"/>
          </w:divBdr>
        </w:div>
        <w:div w:id="1368994434">
          <w:marLeft w:val="0"/>
          <w:marRight w:val="0"/>
          <w:marTop w:val="0"/>
          <w:marBottom w:val="0"/>
          <w:divBdr>
            <w:top w:val="none" w:sz="0" w:space="0" w:color="auto"/>
            <w:left w:val="none" w:sz="0" w:space="0" w:color="auto"/>
            <w:bottom w:val="none" w:sz="0" w:space="0" w:color="auto"/>
            <w:right w:val="none" w:sz="0" w:space="0" w:color="auto"/>
          </w:divBdr>
        </w:div>
      </w:divsChild>
    </w:div>
    <w:div w:id="1341196348">
      <w:bodyDiv w:val="1"/>
      <w:marLeft w:val="0"/>
      <w:marRight w:val="0"/>
      <w:marTop w:val="0"/>
      <w:marBottom w:val="0"/>
      <w:divBdr>
        <w:top w:val="none" w:sz="0" w:space="0" w:color="auto"/>
        <w:left w:val="none" w:sz="0" w:space="0" w:color="auto"/>
        <w:bottom w:val="none" w:sz="0" w:space="0" w:color="auto"/>
        <w:right w:val="none" w:sz="0" w:space="0" w:color="auto"/>
      </w:divBdr>
    </w:div>
    <w:div w:id="1600092829">
      <w:bodyDiv w:val="1"/>
      <w:marLeft w:val="0"/>
      <w:marRight w:val="0"/>
      <w:marTop w:val="0"/>
      <w:marBottom w:val="0"/>
      <w:divBdr>
        <w:top w:val="none" w:sz="0" w:space="0" w:color="auto"/>
        <w:left w:val="none" w:sz="0" w:space="0" w:color="auto"/>
        <w:bottom w:val="none" w:sz="0" w:space="0" w:color="auto"/>
        <w:right w:val="none" w:sz="0" w:space="0" w:color="auto"/>
      </w:divBdr>
    </w:div>
    <w:div w:id="1638602883">
      <w:bodyDiv w:val="1"/>
      <w:marLeft w:val="0"/>
      <w:marRight w:val="0"/>
      <w:marTop w:val="0"/>
      <w:marBottom w:val="0"/>
      <w:divBdr>
        <w:top w:val="none" w:sz="0" w:space="0" w:color="auto"/>
        <w:left w:val="none" w:sz="0" w:space="0" w:color="auto"/>
        <w:bottom w:val="none" w:sz="0" w:space="0" w:color="auto"/>
        <w:right w:val="none" w:sz="0" w:space="0" w:color="auto"/>
      </w:divBdr>
    </w:div>
    <w:div w:id="1656644240">
      <w:bodyDiv w:val="1"/>
      <w:marLeft w:val="0"/>
      <w:marRight w:val="0"/>
      <w:marTop w:val="0"/>
      <w:marBottom w:val="0"/>
      <w:divBdr>
        <w:top w:val="none" w:sz="0" w:space="0" w:color="auto"/>
        <w:left w:val="none" w:sz="0" w:space="0" w:color="auto"/>
        <w:bottom w:val="none" w:sz="0" w:space="0" w:color="auto"/>
        <w:right w:val="none" w:sz="0" w:space="0" w:color="auto"/>
      </w:divBdr>
      <w:divsChild>
        <w:div w:id="321549383">
          <w:marLeft w:val="0"/>
          <w:marRight w:val="0"/>
          <w:marTop w:val="0"/>
          <w:marBottom w:val="0"/>
          <w:divBdr>
            <w:top w:val="none" w:sz="0" w:space="0" w:color="auto"/>
            <w:left w:val="none" w:sz="0" w:space="0" w:color="auto"/>
            <w:bottom w:val="none" w:sz="0" w:space="0" w:color="auto"/>
            <w:right w:val="none" w:sz="0" w:space="0" w:color="auto"/>
          </w:divBdr>
        </w:div>
        <w:div w:id="1687558577">
          <w:marLeft w:val="0"/>
          <w:marRight w:val="0"/>
          <w:marTop w:val="0"/>
          <w:marBottom w:val="0"/>
          <w:divBdr>
            <w:top w:val="none" w:sz="0" w:space="0" w:color="auto"/>
            <w:left w:val="none" w:sz="0" w:space="0" w:color="auto"/>
            <w:bottom w:val="none" w:sz="0" w:space="0" w:color="auto"/>
            <w:right w:val="none" w:sz="0" w:space="0" w:color="auto"/>
          </w:divBdr>
        </w:div>
        <w:div w:id="607931368">
          <w:marLeft w:val="0"/>
          <w:marRight w:val="0"/>
          <w:marTop w:val="0"/>
          <w:marBottom w:val="0"/>
          <w:divBdr>
            <w:top w:val="none" w:sz="0" w:space="0" w:color="auto"/>
            <w:left w:val="none" w:sz="0" w:space="0" w:color="auto"/>
            <w:bottom w:val="none" w:sz="0" w:space="0" w:color="auto"/>
            <w:right w:val="none" w:sz="0" w:space="0" w:color="auto"/>
          </w:divBdr>
        </w:div>
        <w:div w:id="513230547">
          <w:marLeft w:val="0"/>
          <w:marRight w:val="0"/>
          <w:marTop w:val="0"/>
          <w:marBottom w:val="0"/>
          <w:divBdr>
            <w:top w:val="none" w:sz="0" w:space="0" w:color="auto"/>
            <w:left w:val="none" w:sz="0" w:space="0" w:color="auto"/>
            <w:bottom w:val="none" w:sz="0" w:space="0" w:color="auto"/>
            <w:right w:val="none" w:sz="0" w:space="0" w:color="auto"/>
          </w:divBdr>
        </w:div>
        <w:div w:id="930701106">
          <w:marLeft w:val="0"/>
          <w:marRight w:val="0"/>
          <w:marTop w:val="0"/>
          <w:marBottom w:val="0"/>
          <w:divBdr>
            <w:top w:val="none" w:sz="0" w:space="0" w:color="auto"/>
            <w:left w:val="none" w:sz="0" w:space="0" w:color="auto"/>
            <w:bottom w:val="none" w:sz="0" w:space="0" w:color="auto"/>
            <w:right w:val="none" w:sz="0" w:space="0" w:color="auto"/>
          </w:divBdr>
        </w:div>
        <w:div w:id="558127626">
          <w:marLeft w:val="0"/>
          <w:marRight w:val="0"/>
          <w:marTop w:val="0"/>
          <w:marBottom w:val="0"/>
          <w:divBdr>
            <w:top w:val="none" w:sz="0" w:space="0" w:color="auto"/>
            <w:left w:val="none" w:sz="0" w:space="0" w:color="auto"/>
            <w:bottom w:val="none" w:sz="0" w:space="0" w:color="auto"/>
            <w:right w:val="none" w:sz="0" w:space="0" w:color="auto"/>
          </w:divBdr>
        </w:div>
        <w:div w:id="1285384133">
          <w:marLeft w:val="0"/>
          <w:marRight w:val="0"/>
          <w:marTop w:val="0"/>
          <w:marBottom w:val="0"/>
          <w:divBdr>
            <w:top w:val="none" w:sz="0" w:space="0" w:color="auto"/>
            <w:left w:val="none" w:sz="0" w:space="0" w:color="auto"/>
            <w:bottom w:val="none" w:sz="0" w:space="0" w:color="auto"/>
            <w:right w:val="none" w:sz="0" w:space="0" w:color="auto"/>
          </w:divBdr>
        </w:div>
        <w:div w:id="471869128">
          <w:marLeft w:val="0"/>
          <w:marRight w:val="0"/>
          <w:marTop w:val="0"/>
          <w:marBottom w:val="0"/>
          <w:divBdr>
            <w:top w:val="none" w:sz="0" w:space="0" w:color="auto"/>
            <w:left w:val="none" w:sz="0" w:space="0" w:color="auto"/>
            <w:bottom w:val="none" w:sz="0" w:space="0" w:color="auto"/>
            <w:right w:val="none" w:sz="0" w:space="0" w:color="auto"/>
          </w:divBdr>
        </w:div>
      </w:divsChild>
    </w:div>
    <w:div w:id="1754081797">
      <w:bodyDiv w:val="1"/>
      <w:marLeft w:val="0"/>
      <w:marRight w:val="0"/>
      <w:marTop w:val="0"/>
      <w:marBottom w:val="0"/>
      <w:divBdr>
        <w:top w:val="none" w:sz="0" w:space="0" w:color="auto"/>
        <w:left w:val="none" w:sz="0" w:space="0" w:color="auto"/>
        <w:bottom w:val="none" w:sz="0" w:space="0" w:color="auto"/>
        <w:right w:val="none" w:sz="0" w:space="0" w:color="auto"/>
      </w:divBdr>
    </w:div>
    <w:div w:id="1905215195">
      <w:bodyDiv w:val="1"/>
      <w:marLeft w:val="0"/>
      <w:marRight w:val="0"/>
      <w:marTop w:val="0"/>
      <w:marBottom w:val="0"/>
      <w:divBdr>
        <w:top w:val="none" w:sz="0" w:space="0" w:color="auto"/>
        <w:left w:val="none" w:sz="0" w:space="0" w:color="auto"/>
        <w:bottom w:val="none" w:sz="0" w:space="0" w:color="auto"/>
        <w:right w:val="none" w:sz="0" w:space="0" w:color="auto"/>
      </w:divBdr>
    </w:div>
    <w:div w:id="2002076898">
      <w:bodyDiv w:val="1"/>
      <w:marLeft w:val="0"/>
      <w:marRight w:val="0"/>
      <w:marTop w:val="0"/>
      <w:marBottom w:val="0"/>
      <w:divBdr>
        <w:top w:val="none" w:sz="0" w:space="0" w:color="auto"/>
        <w:left w:val="none" w:sz="0" w:space="0" w:color="auto"/>
        <w:bottom w:val="none" w:sz="0" w:space="0" w:color="auto"/>
        <w:right w:val="none" w:sz="0" w:space="0" w:color="auto"/>
      </w:divBdr>
      <w:divsChild>
        <w:div w:id="1850831722">
          <w:marLeft w:val="0"/>
          <w:marRight w:val="0"/>
          <w:marTop w:val="0"/>
          <w:marBottom w:val="0"/>
          <w:divBdr>
            <w:top w:val="none" w:sz="0" w:space="0" w:color="auto"/>
            <w:left w:val="none" w:sz="0" w:space="0" w:color="auto"/>
            <w:bottom w:val="none" w:sz="0" w:space="0" w:color="auto"/>
            <w:right w:val="none" w:sz="0" w:space="0" w:color="auto"/>
          </w:divBdr>
        </w:div>
        <w:div w:id="1193492977">
          <w:marLeft w:val="0"/>
          <w:marRight w:val="0"/>
          <w:marTop w:val="0"/>
          <w:marBottom w:val="0"/>
          <w:divBdr>
            <w:top w:val="none" w:sz="0" w:space="0" w:color="auto"/>
            <w:left w:val="none" w:sz="0" w:space="0" w:color="auto"/>
            <w:bottom w:val="none" w:sz="0" w:space="0" w:color="auto"/>
            <w:right w:val="none" w:sz="0" w:space="0" w:color="auto"/>
          </w:divBdr>
        </w:div>
        <w:div w:id="1528523724">
          <w:marLeft w:val="0"/>
          <w:marRight w:val="0"/>
          <w:marTop w:val="0"/>
          <w:marBottom w:val="0"/>
          <w:divBdr>
            <w:top w:val="none" w:sz="0" w:space="0" w:color="auto"/>
            <w:left w:val="none" w:sz="0" w:space="0" w:color="auto"/>
            <w:bottom w:val="none" w:sz="0" w:space="0" w:color="auto"/>
            <w:right w:val="none" w:sz="0" w:space="0" w:color="auto"/>
          </w:divBdr>
        </w:div>
        <w:div w:id="450977281">
          <w:marLeft w:val="0"/>
          <w:marRight w:val="0"/>
          <w:marTop w:val="0"/>
          <w:marBottom w:val="0"/>
          <w:divBdr>
            <w:top w:val="none" w:sz="0" w:space="0" w:color="auto"/>
            <w:left w:val="none" w:sz="0" w:space="0" w:color="auto"/>
            <w:bottom w:val="none" w:sz="0" w:space="0" w:color="auto"/>
            <w:right w:val="none" w:sz="0" w:space="0" w:color="auto"/>
          </w:divBdr>
        </w:div>
        <w:div w:id="1608199941">
          <w:marLeft w:val="0"/>
          <w:marRight w:val="0"/>
          <w:marTop w:val="0"/>
          <w:marBottom w:val="0"/>
          <w:divBdr>
            <w:top w:val="none" w:sz="0" w:space="0" w:color="auto"/>
            <w:left w:val="none" w:sz="0" w:space="0" w:color="auto"/>
            <w:bottom w:val="none" w:sz="0" w:space="0" w:color="auto"/>
            <w:right w:val="none" w:sz="0" w:space="0" w:color="auto"/>
          </w:divBdr>
        </w:div>
        <w:div w:id="1962875525">
          <w:marLeft w:val="0"/>
          <w:marRight w:val="0"/>
          <w:marTop w:val="0"/>
          <w:marBottom w:val="0"/>
          <w:divBdr>
            <w:top w:val="none" w:sz="0" w:space="0" w:color="auto"/>
            <w:left w:val="none" w:sz="0" w:space="0" w:color="auto"/>
            <w:bottom w:val="none" w:sz="0" w:space="0" w:color="auto"/>
            <w:right w:val="none" w:sz="0" w:space="0" w:color="auto"/>
          </w:divBdr>
        </w:div>
        <w:div w:id="1676692646">
          <w:marLeft w:val="0"/>
          <w:marRight w:val="0"/>
          <w:marTop w:val="0"/>
          <w:marBottom w:val="0"/>
          <w:divBdr>
            <w:top w:val="none" w:sz="0" w:space="0" w:color="auto"/>
            <w:left w:val="none" w:sz="0" w:space="0" w:color="auto"/>
            <w:bottom w:val="none" w:sz="0" w:space="0" w:color="auto"/>
            <w:right w:val="none" w:sz="0" w:space="0" w:color="auto"/>
          </w:divBdr>
        </w:div>
        <w:div w:id="456143138">
          <w:marLeft w:val="0"/>
          <w:marRight w:val="0"/>
          <w:marTop w:val="0"/>
          <w:marBottom w:val="0"/>
          <w:divBdr>
            <w:top w:val="none" w:sz="0" w:space="0" w:color="auto"/>
            <w:left w:val="none" w:sz="0" w:space="0" w:color="auto"/>
            <w:bottom w:val="none" w:sz="0" w:space="0" w:color="auto"/>
            <w:right w:val="none" w:sz="0" w:space="0" w:color="auto"/>
          </w:divBdr>
        </w:div>
        <w:div w:id="127481620">
          <w:marLeft w:val="0"/>
          <w:marRight w:val="0"/>
          <w:marTop w:val="0"/>
          <w:marBottom w:val="0"/>
          <w:divBdr>
            <w:top w:val="none" w:sz="0" w:space="0" w:color="auto"/>
            <w:left w:val="none" w:sz="0" w:space="0" w:color="auto"/>
            <w:bottom w:val="none" w:sz="0" w:space="0" w:color="auto"/>
            <w:right w:val="none" w:sz="0" w:space="0" w:color="auto"/>
          </w:divBdr>
        </w:div>
        <w:div w:id="508715986">
          <w:marLeft w:val="0"/>
          <w:marRight w:val="0"/>
          <w:marTop w:val="0"/>
          <w:marBottom w:val="0"/>
          <w:divBdr>
            <w:top w:val="none" w:sz="0" w:space="0" w:color="auto"/>
            <w:left w:val="none" w:sz="0" w:space="0" w:color="auto"/>
            <w:bottom w:val="none" w:sz="0" w:space="0" w:color="auto"/>
            <w:right w:val="none" w:sz="0" w:space="0" w:color="auto"/>
          </w:divBdr>
        </w:div>
        <w:div w:id="379280096">
          <w:marLeft w:val="0"/>
          <w:marRight w:val="0"/>
          <w:marTop w:val="0"/>
          <w:marBottom w:val="0"/>
          <w:divBdr>
            <w:top w:val="none" w:sz="0" w:space="0" w:color="auto"/>
            <w:left w:val="none" w:sz="0" w:space="0" w:color="auto"/>
            <w:bottom w:val="none" w:sz="0" w:space="0" w:color="auto"/>
            <w:right w:val="none" w:sz="0" w:space="0" w:color="auto"/>
          </w:divBdr>
        </w:div>
      </w:divsChild>
    </w:div>
    <w:div w:id="2057005796">
      <w:bodyDiv w:val="1"/>
      <w:marLeft w:val="0"/>
      <w:marRight w:val="0"/>
      <w:marTop w:val="0"/>
      <w:marBottom w:val="0"/>
      <w:divBdr>
        <w:top w:val="none" w:sz="0" w:space="0" w:color="auto"/>
        <w:left w:val="none" w:sz="0" w:space="0" w:color="auto"/>
        <w:bottom w:val="none" w:sz="0" w:space="0" w:color="auto"/>
        <w:right w:val="none" w:sz="0" w:space="0" w:color="auto"/>
      </w:divBdr>
      <w:divsChild>
        <w:div w:id="492336562">
          <w:marLeft w:val="0"/>
          <w:marRight w:val="0"/>
          <w:marTop w:val="0"/>
          <w:marBottom w:val="0"/>
          <w:divBdr>
            <w:top w:val="none" w:sz="0" w:space="0" w:color="auto"/>
            <w:left w:val="none" w:sz="0" w:space="0" w:color="auto"/>
            <w:bottom w:val="none" w:sz="0" w:space="0" w:color="auto"/>
            <w:right w:val="none" w:sz="0" w:space="0" w:color="auto"/>
          </w:divBdr>
        </w:div>
        <w:div w:id="1439178416">
          <w:marLeft w:val="0"/>
          <w:marRight w:val="0"/>
          <w:marTop w:val="0"/>
          <w:marBottom w:val="0"/>
          <w:divBdr>
            <w:top w:val="none" w:sz="0" w:space="0" w:color="auto"/>
            <w:left w:val="none" w:sz="0" w:space="0" w:color="auto"/>
            <w:bottom w:val="none" w:sz="0" w:space="0" w:color="auto"/>
            <w:right w:val="none" w:sz="0" w:space="0" w:color="auto"/>
          </w:divBdr>
        </w:div>
        <w:div w:id="1157456688">
          <w:marLeft w:val="0"/>
          <w:marRight w:val="0"/>
          <w:marTop w:val="0"/>
          <w:marBottom w:val="0"/>
          <w:divBdr>
            <w:top w:val="none" w:sz="0" w:space="0" w:color="auto"/>
            <w:left w:val="none" w:sz="0" w:space="0" w:color="auto"/>
            <w:bottom w:val="none" w:sz="0" w:space="0" w:color="auto"/>
            <w:right w:val="none" w:sz="0" w:space="0" w:color="auto"/>
          </w:divBdr>
        </w:div>
        <w:div w:id="1629317866">
          <w:marLeft w:val="0"/>
          <w:marRight w:val="0"/>
          <w:marTop w:val="0"/>
          <w:marBottom w:val="0"/>
          <w:divBdr>
            <w:top w:val="none" w:sz="0" w:space="0" w:color="auto"/>
            <w:left w:val="none" w:sz="0" w:space="0" w:color="auto"/>
            <w:bottom w:val="none" w:sz="0" w:space="0" w:color="auto"/>
            <w:right w:val="none" w:sz="0" w:space="0" w:color="auto"/>
          </w:divBdr>
        </w:div>
        <w:div w:id="718095220">
          <w:marLeft w:val="0"/>
          <w:marRight w:val="0"/>
          <w:marTop w:val="0"/>
          <w:marBottom w:val="0"/>
          <w:divBdr>
            <w:top w:val="none" w:sz="0" w:space="0" w:color="auto"/>
            <w:left w:val="none" w:sz="0" w:space="0" w:color="auto"/>
            <w:bottom w:val="none" w:sz="0" w:space="0" w:color="auto"/>
            <w:right w:val="none" w:sz="0" w:space="0" w:color="auto"/>
          </w:divBdr>
        </w:div>
        <w:div w:id="1188568970">
          <w:marLeft w:val="0"/>
          <w:marRight w:val="0"/>
          <w:marTop w:val="0"/>
          <w:marBottom w:val="0"/>
          <w:divBdr>
            <w:top w:val="none" w:sz="0" w:space="0" w:color="auto"/>
            <w:left w:val="none" w:sz="0" w:space="0" w:color="auto"/>
            <w:bottom w:val="none" w:sz="0" w:space="0" w:color="auto"/>
            <w:right w:val="none" w:sz="0" w:space="0" w:color="auto"/>
          </w:divBdr>
        </w:div>
        <w:div w:id="168060981">
          <w:marLeft w:val="0"/>
          <w:marRight w:val="0"/>
          <w:marTop w:val="0"/>
          <w:marBottom w:val="0"/>
          <w:divBdr>
            <w:top w:val="none" w:sz="0" w:space="0" w:color="auto"/>
            <w:left w:val="none" w:sz="0" w:space="0" w:color="auto"/>
            <w:bottom w:val="none" w:sz="0" w:space="0" w:color="auto"/>
            <w:right w:val="none" w:sz="0" w:space="0" w:color="auto"/>
          </w:divBdr>
        </w:div>
        <w:div w:id="18125546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1/relationships/commentsExtended" Target="commentsExtended.xml"/><Relationship Id="rId5" Type="http://schemas.openxmlformats.org/officeDocument/2006/relationships/comments" Target="comments.xml"/><Relationship Id="rId10"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E8DAA7-659E-5346-A52A-C233B9F50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26</Pages>
  <Words>8508</Words>
  <Characters>48500</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56895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Corporate Edition</dc:creator>
  <cp:lastModifiedBy>Corporate Edition</cp:lastModifiedBy>
  <cp:revision>28</cp:revision>
  <dcterms:created xsi:type="dcterms:W3CDTF">2018-04-15T13:18:00Z</dcterms:created>
  <dcterms:modified xsi:type="dcterms:W3CDTF">2018-04-15T19:07:00Z</dcterms:modified>
</cp:coreProperties>
</file>